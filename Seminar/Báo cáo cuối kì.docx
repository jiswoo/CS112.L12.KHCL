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0C9" w:rsidRPr="008F45AF" w:rsidRDefault="006270C9" w:rsidP="006270C9">
      <w:pPr>
        <w:rPr>
          <w:rFonts w:ascii="Times New Roman" w:hAnsi="Times New Roman" w:cs="Times New Roman"/>
          <w:sz w:val="26"/>
          <w:szCs w:val="26"/>
        </w:rPr>
      </w:pPr>
    </w:p>
    <w:p w:rsidR="006270C9" w:rsidRPr="008F45AF" w:rsidRDefault="006270C9" w:rsidP="006270C9">
      <w:pPr>
        <w:spacing w:after="0"/>
        <w:jc w:val="center"/>
        <w:rPr>
          <w:rStyle w:val="fontstyle01"/>
          <w:rFonts w:ascii="Times New Roman" w:hAnsi="Times New Roman" w:cs="Times New Roman"/>
          <w:sz w:val="26"/>
          <w:szCs w:val="26"/>
        </w:rPr>
      </w:pPr>
      <w:r w:rsidRPr="008F45AF">
        <w:rPr>
          <w:rStyle w:val="fontstyle01"/>
          <w:rFonts w:ascii="Times New Roman" w:hAnsi="Times New Roman" w:cs="Times New Roman"/>
          <w:sz w:val="26"/>
          <w:szCs w:val="26"/>
        </w:rPr>
        <w:t>ĐẠI HỌC QUỐC GIA TP. HỒ CHÍ MINH</w:t>
      </w:r>
      <w:r w:rsidRPr="008F45AF">
        <w:rPr>
          <w:rFonts w:ascii="Times New Roman" w:hAnsi="Times New Roman" w:cs="Times New Roman"/>
          <w:b/>
          <w:bCs/>
          <w:color w:val="000000"/>
          <w:sz w:val="26"/>
          <w:szCs w:val="26"/>
        </w:rPr>
        <w:br/>
      </w:r>
      <w:r w:rsidRPr="008F45AF">
        <w:rPr>
          <w:rStyle w:val="fontstyle01"/>
          <w:rFonts w:ascii="Times New Roman" w:hAnsi="Times New Roman" w:cs="Times New Roman"/>
          <w:sz w:val="26"/>
          <w:szCs w:val="26"/>
        </w:rPr>
        <w:t>TRƯỜNG ĐẠI HỌC CÔNG NGHỆ THÔNG TIN</w:t>
      </w:r>
    </w:p>
    <w:p w:rsidR="00FD4B96" w:rsidRDefault="00FD4B96" w:rsidP="00FD4B96">
      <w:pPr>
        <w:spacing w:after="100" w:afterAutospacing="1"/>
        <w:jc w:val="center"/>
        <w:rPr>
          <w:rStyle w:val="fontstyle01"/>
          <w:rFonts w:ascii="Times New Roman" w:hAnsi="Times New Roman" w:cs="Times New Roman"/>
          <w:sz w:val="26"/>
          <w:szCs w:val="26"/>
        </w:rPr>
      </w:pPr>
      <w:r>
        <w:rPr>
          <w:rStyle w:val="fontstyle01"/>
          <w:rFonts w:ascii="Times New Roman" w:hAnsi="Times New Roman" w:cs="Times New Roman"/>
          <w:sz w:val="26"/>
          <w:szCs w:val="26"/>
        </w:rPr>
        <w:t>KHOA KHOA HỌC MÁY TÍNH</w:t>
      </w:r>
    </w:p>
    <w:p w:rsidR="006270C9" w:rsidRPr="008F45AF" w:rsidRDefault="006270C9" w:rsidP="006270C9">
      <w:pPr>
        <w:spacing w:after="100" w:afterAutospacing="1"/>
        <w:jc w:val="center"/>
        <w:rPr>
          <w:rStyle w:val="fontstyle01"/>
          <w:rFonts w:ascii="Times New Roman" w:hAnsi="Times New Roman" w:cs="Times New Roman"/>
          <w:sz w:val="26"/>
          <w:szCs w:val="26"/>
        </w:rPr>
      </w:pPr>
      <w:r w:rsidRPr="008F45AF">
        <w:rPr>
          <w:rStyle w:val="fontstyle01"/>
          <w:rFonts w:ascii="Times New Roman" w:hAnsi="Times New Roman" w:cs="Times New Roman"/>
          <w:sz w:val="26"/>
          <w:szCs w:val="26"/>
        </w:rPr>
        <w:sym w:font="Wingdings 2" w:char="F0F2"/>
      </w:r>
      <w:r w:rsidRPr="008F45AF">
        <w:rPr>
          <w:rStyle w:val="fontstyle01"/>
          <w:rFonts w:ascii="Times New Roman" w:hAnsi="Times New Roman" w:cs="Times New Roman"/>
          <w:sz w:val="26"/>
          <w:szCs w:val="26"/>
        </w:rPr>
        <w:sym w:font="Wingdings 2" w:char="F0F2"/>
      </w:r>
      <w:r w:rsidRPr="008F45AF">
        <w:rPr>
          <w:rStyle w:val="fontstyle01"/>
          <w:rFonts w:ascii="Times New Roman" w:hAnsi="Times New Roman" w:cs="Times New Roman"/>
          <w:sz w:val="26"/>
          <w:szCs w:val="26"/>
        </w:rPr>
        <w:sym w:font="Wingdings 2" w:char="F0F2"/>
      </w:r>
      <w:r w:rsidRPr="008F45AF">
        <w:rPr>
          <w:rStyle w:val="fontstyle01"/>
          <w:rFonts w:ascii="Times New Roman" w:hAnsi="Times New Roman" w:cs="Times New Roman"/>
          <w:sz w:val="26"/>
          <w:szCs w:val="26"/>
        </w:rPr>
        <w:sym w:font="Wingdings 2" w:char="F0F2"/>
      </w:r>
      <w:r w:rsidRPr="008F45AF">
        <w:rPr>
          <w:rStyle w:val="fontstyle01"/>
          <w:rFonts w:ascii="Times New Roman" w:hAnsi="Times New Roman" w:cs="Times New Roman"/>
          <w:sz w:val="26"/>
          <w:szCs w:val="26"/>
        </w:rPr>
        <w:sym w:font="Wingdings 2" w:char="F0F2"/>
      </w:r>
    </w:p>
    <w:p w:rsidR="006270C9" w:rsidRPr="008F45AF" w:rsidRDefault="006270C9" w:rsidP="006270C9">
      <w:pPr>
        <w:spacing w:after="0"/>
        <w:jc w:val="center"/>
        <w:rPr>
          <w:rFonts w:ascii="Times New Roman" w:hAnsi="Times New Roman" w:cs="Times New Roman"/>
          <w:sz w:val="26"/>
          <w:szCs w:val="26"/>
        </w:rPr>
      </w:pPr>
      <w:r w:rsidRPr="008F45AF">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37B63647" wp14:editId="644D266B">
                <wp:simplePos x="0" y="0"/>
                <wp:positionH relativeFrom="column">
                  <wp:posOffset>875030</wp:posOffset>
                </wp:positionH>
                <wp:positionV relativeFrom="paragraph">
                  <wp:posOffset>96520</wp:posOffset>
                </wp:positionV>
                <wp:extent cx="3997960" cy="3190240"/>
                <wp:effectExtent l="0" t="0" r="254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960" cy="3190240"/>
                        </a:xfrm>
                        <a:prstGeom prst="rect">
                          <a:avLst/>
                        </a:prstGeom>
                        <a:solidFill>
                          <a:srgbClr val="FFFFFF"/>
                        </a:solidFill>
                        <a:ln w="9525">
                          <a:noFill/>
                          <a:miter lim="800000"/>
                          <a:headEnd/>
                          <a:tailEnd/>
                        </a:ln>
                      </wps:spPr>
                      <wps:txbx>
                        <w:txbxContent>
                          <w:p w:rsidR="00FD4B96" w:rsidRDefault="00FD4B96" w:rsidP="00FD4B96">
                            <w:pPr>
                              <w:jc w:val="center"/>
                            </w:pPr>
                            <w:r>
                              <w:rPr>
                                <w:noProof/>
                              </w:rPr>
                              <w:drawing>
                                <wp:inline distT="0" distB="0" distL="0" distR="0" wp14:anchorId="3E279ECF" wp14:editId="11044378">
                                  <wp:extent cx="2667000" cy="257160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97816" cy="260131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B63647" id="_x0000_t202" coordsize="21600,21600" o:spt="202" path="m,l,21600r21600,l21600,xe">
                <v:stroke joinstyle="miter"/>
                <v:path gradientshapeok="t" o:connecttype="rect"/>
              </v:shapetype>
              <v:shape id="Text Box 2" o:spid="_x0000_s1026" type="#_x0000_t202" style="position:absolute;left:0;text-align:left;margin-left:68.9pt;margin-top:7.6pt;width:314.8pt;height:251.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" stroked="f">
                <v:textbox>
                  <w:txbxContent>
                    <w:p w:rsidR="00FD4B96" w:rsidRDefault="00FD4B96" w:rsidP="00FD4B96">
                      <w:pPr>
                        <w:jc w:val="center"/>
                      </w:pPr>
                      <w:r>
                        <w:rPr>
                          <w:noProof/>
                        </w:rPr>
                        <w:drawing>
                          <wp:inline distT="0" distB="0" distL="0" distR="0" wp14:anchorId="3E279ECF" wp14:editId="11044378">
                            <wp:extent cx="2667000" cy="257160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97816" cy="2601319"/>
                                    </a:xfrm>
                                    <a:prstGeom prst="rect">
                                      <a:avLst/>
                                    </a:prstGeom>
                                  </pic:spPr>
                                </pic:pic>
                              </a:graphicData>
                            </a:graphic>
                          </wp:inline>
                        </w:drawing>
                      </w:r>
                    </w:p>
                  </w:txbxContent>
                </v:textbox>
                <w10:wrap type="square"/>
              </v:shape>
            </w:pict>
          </mc:Fallback>
        </mc:AlternateContent>
      </w: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sz w:val="26"/>
          <w:szCs w:val="26"/>
        </w:rPr>
      </w:pPr>
    </w:p>
    <w:p w:rsidR="006270C9" w:rsidRPr="008F45AF" w:rsidRDefault="006270C9" w:rsidP="006270C9">
      <w:pPr>
        <w:spacing w:after="0"/>
        <w:jc w:val="center"/>
        <w:rPr>
          <w:rFonts w:ascii="Times New Roman" w:hAnsi="Times New Roman" w:cs="Times New Roman"/>
          <w:b/>
          <w:i/>
          <w:sz w:val="26"/>
          <w:szCs w:val="26"/>
        </w:rPr>
      </w:pPr>
    </w:p>
    <w:p w:rsidR="006270C9" w:rsidRPr="00FD4B96" w:rsidRDefault="006270C9" w:rsidP="00FD4B96">
      <w:pPr>
        <w:spacing w:after="0"/>
        <w:jc w:val="center"/>
        <w:rPr>
          <w:rFonts w:ascii="Times New Roman" w:hAnsi="Times New Roman" w:cs="Times New Roman"/>
          <w:b/>
          <w:i/>
          <w:sz w:val="44"/>
          <w:szCs w:val="26"/>
        </w:rPr>
      </w:pPr>
      <w:r w:rsidRPr="00FD4B96">
        <w:rPr>
          <w:rFonts w:ascii="Times New Roman" w:hAnsi="Times New Roman" w:cs="Times New Roman"/>
          <w:b/>
          <w:i/>
          <w:sz w:val="44"/>
          <w:szCs w:val="26"/>
        </w:rPr>
        <w:t xml:space="preserve">BÁO CÁO </w:t>
      </w:r>
      <w:r w:rsidR="00FD4B96" w:rsidRPr="00FD4B96">
        <w:rPr>
          <w:rFonts w:ascii="Times New Roman" w:hAnsi="Times New Roman" w:cs="Times New Roman"/>
          <w:b/>
          <w:i/>
          <w:sz w:val="44"/>
          <w:szCs w:val="26"/>
        </w:rPr>
        <w:t xml:space="preserve">SEMINAR </w:t>
      </w:r>
    </w:p>
    <w:p w:rsidR="00FD4B96" w:rsidRPr="008F45AF" w:rsidRDefault="00FD4B96" w:rsidP="00FD4B96">
      <w:pPr>
        <w:spacing w:after="0"/>
        <w:jc w:val="center"/>
        <w:rPr>
          <w:rFonts w:ascii="Times New Roman" w:hAnsi="Times New Roman" w:cs="Times New Roman"/>
          <w:b/>
          <w:i/>
          <w:sz w:val="26"/>
          <w:szCs w:val="26"/>
        </w:rPr>
      </w:pPr>
    </w:p>
    <w:p w:rsidR="00FD4B96" w:rsidRDefault="00FD4B96" w:rsidP="00FD4B96">
      <w:pPr>
        <w:rPr>
          <w:rFonts w:ascii="Times New Roman" w:hAnsi="Times New Roman" w:cs="Times New Roman"/>
          <w:b/>
          <w:sz w:val="28"/>
          <w:szCs w:val="26"/>
        </w:rPr>
      </w:pPr>
    </w:p>
    <w:p w:rsidR="006270C9" w:rsidRPr="00FD4B96" w:rsidRDefault="006270C9" w:rsidP="006270C9">
      <w:pPr>
        <w:jc w:val="center"/>
        <w:rPr>
          <w:rFonts w:ascii="Times New Roman" w:hAnsi="Times New Roman" w:cs="Times New Roman"/>
          <w:b/>
          <w:sz w:val="28"/>
          <w:szCs w:val="26"/>
        </w:rPr>
      </w:pPr>
      <w:r w:rsidRPr="00FD4B96">
        <w:rPr>
          <w:rFonts w:ascii="Times New Roman" w:hAnsi="Times New Roman" w:cs="Times New Roman"/>
          <w:b/>
          <w:sz w:val="28"/>
          <w:szCs w:val="26"/>
        </w:rPr>
        <w:t xml:space="preserve">ĐỀ TÀI: </w:t>
      </w:r>
      <w:r w:rsidR="00FD4B96" w:rsidRPr="00FD4B96">
        <w:rPr>
          <w:rFonts w:ascii="Times New Roman" w:hAnsi="Times New Roman" w:cs="Times New Roman"/>
          <w:b/>
          <w:sz w:val="28"/>
          <w:szCs w:val="26"/>
        </w:rPr>
        <w:t>Giới thiệu phương pháp thiết kế thuật toán: Greedy approach.</w:t>
      </w:r>
    </w:p>
    <w:p w:rsidR="00FD4B96" w:rsidRDefault="002C409A" w:rsidP="002C409A">
      <w:pPr>
        <w:tabs>
          <w:tab w:val="left" w:pos="8595"/>
        </w:tabs>
        <w:spacing w:after="0"/>
        <w:rPr>
          <w:rFonts w:ascii="Times New Roman" w:hAnsi="Times New Roman" w:cs="Times New Roman"/>
          <w:i/>
          <w:color w:val="000000"/>
          <w:sz w:val="26"/>
          <w:szCs w:val="26"/>
        </w:rPr>
      </w:pPr>
      <w:r>
        <w:rPr>
          <w:rFonts w:ascii="Times New Roman" w:hAnsi="Times New Roman" w:cs="Times New Roman"/>
          <w:i/>
          <w:color w:val="000000"/>
          <w:sz w:val="26"/>
          <w:szCs w:val="26"/>
        </w:rPr>
        <w:tab/>
      </w:r>
    </w:p>
    <w:p w:rsidR="00FD4B96" w:rsidRDefault="00FD4B96" w:rsidP="006270C9">
      <w:pPr>
        <w:spacing w:after="0"/>
        <w:rPr>
          <w:rFonts w:ascii="Times New Roman" w:hAnsi="Times New Roman" w:cs="Times New Roman"/>
          <w:i/>
          <w:color w:val="000000"/>
          <w:sz w:val="26"/>
          <w:szCs w:val="26"/>
        </w:rPr>
      </w:pPr>
    </w:p>
    <w:p w:rsidR="00FD4B96" w:rsidRDefault="006270C9" w:rsidP="006270C9">
      <w:pPr>
        <w:spacing w:after="0"/>
        <w:rPr>
          <w:rStyle w:val="Strong"/>
          <w:rFonts w:ascii="Times New Roman" w:hAnsi="Times New Roman" w:cs="Times New Roman"/>
          <w:color w:val="333333"/>
          <w:sz w:val="26"/>
          <w:szCs w:val="26"/>
        </w:rPr>
      </w:pPr>
      <w:r w:rsidRPr="008F45AF">
        <w:rPr>
          <w:rFonts w:ascii="Times New Roman" w:hAnsi="Times New Roman" w:cs="Times New Roman"/>
          <w:i/>
          <w:color w:val="000000"/>
          <w:sz w:val="26"/>
          <w:szCs w:val="26"/>
        </w:rPr>
        <w:t>Giảng viên hướng dẫn:</w:t>
      </w:r>
      <w:r w:rsidRPr="008F45AF">
        <w:rPr>
          <w:rFonts w:ascii="Times New Roman" w:hAnsi="Times New Roman" w:cs="Times New Roman"/>
          <w:color w:val="000000"/>
          <w:sz w:val="26"/>
          <w:szCs w:val="26"/>
        </w:rPr>
        <w:t xml:space="preserve"> </w:t>
      </w:r>
      <w:ins w:id="0" w:author="User" w:date="2018-07-01T11:17:00Z">
        <w:r w:rsidRPr="008F45AF">
          <w:rPr>
            <w:rFonts w:ascii="Times New Roman" w:hAnsi="Times New Roman" w:cs="Times New Roman"/>
            <w:color w:val="000000"/>
            <w:sz w:val="26"/>
            <w:szCs w:val="26"/>
          </w:rPr>
          <w:t xml:space="preserve"> </w:t>
        </w:r>
      </w:ins>
      <w:r w:rsidRPr="008F45AF">
        <w:rPr>
          <w:rFonts w:ascii="Times New Roman" w:hAnsi="Times New Roman" w:cs="Times New Roman"/>
          <w:color w:val="000000"/>
          <w:sz w:val="26"/>
          <w:szCs w:val="26"/>
        </w:rPr>
        <w:t>Ths.</w:t>
      </w:r>
      <w:ins w:id="1" w:author="User" w:date="2018-07-01T11:17:00Z">
        <w:r w:rsidRPr="008F45AF">
          <w:rPr>
            <w:rFonts w:ascii="Times New Roman" w:hAnsi="Times New Roman" w:cs="Times New Roman"/>
            <w:color w:val="000000"/>
            <w:sz w:val="26"/>
            <w:szCs w:val="26"/>
          </w:rPr>
          <w:t xml:space="preserve"> </w:t>
        </w:r>
      </w:ins>
      <w:r w:rsidR="00FD4B96">
        <w:rPr>
          <w:rStyle w:val="Strong"/>
          <w:rFonts w:ascii="Times New Roman" w:hAnsi="Times New Roman" w:cs="Times New Roman"/>
          <w:color w:val="333333"/>
          <w:sz w:val="26"/>
          <w:szCs w:val="26"/>
        </w:rPr>
        <w:t>Nguyễn Thanh Sơn.</w:t>
      </w:r>
    </w:p>
    <w:p w:rsidR="00FD4B96" w:rsidRDefault="00FD4B96" w:rsidP="006270C9">
      <w:pPr>
        <w:spacing w:after="0"/>
        <w:rPr>
          <w:rStyle w:val="Strong"/>
          <w:rFonts w:ascii="Times New Roman" w:hAnsi="Times New Roman" w:cs="Times New Roman"/>
          <w:color w:val="333333"/>
          <w:sz w:val="26"/>
          <w:szCs w:val="26"/>
        </w:rPr>
      </w:pPr>
      <w:r>
        <w:rPr>
          <w:rFonts w:ascii="Times New Roman" w:hAnsi="Times New Roman" w:cs="Times New Roman"/>
          <w:i/>
          <w:color w:val="000000"/>
          <w:sz w:val="26"/>
          <w:szCs w:val="26"/>
        </w:rPr>
        <w:t xml:space="preserve">Môn học: </w:t>
      </w:r>
    </w:p>
    <w:p w:rsidR="006270C9" w:rsidRPr="00FD4B96" w:rsidRDefault="00FD4B96" w:rsidP="006270C9">
      <w:pPr>
        <w:spacing w:after="0"/>
        <w:rPr>
          <w:rFonts w:ascii="Times New Roman" w:hAnsi="Times New Roman" w:cs="Times New Roman"/>
          <w:b/>
          <w:bCs/>
          <w:color w:val="333333"/>
          <w:sz w:val="26"/>
          <w:szCs w:val="26"/>
        </w:rPr>
      </w:pPr>
      <w:r>
        <w:rPr>
          <w:rFonts w:ascii="Times New Roman" w:hAnsi="Times New Roman" w:cs="Times New Roman"/>
          <w:i/>
          <w:color w:val="000000"/>
          <w:sz w:val="26"/>
          <w:szCs w:val="26"/>
        </w:rPr>
        <w:t>Mã môn học: CS112.L</w:t>
      </w:r>
      <w:proofErr w:type="gramStart"/>
      <w:r>
        <w:rPr>
          <w:rFonts w:ascii="Times New Roman" w:hAnsi="Times New Roman" w:cs="Times New Roman"/>
          <w:i/>
          <w:color w:val="000000"/>
          <w:sz w:val="26"/>
          <w:szCs w:val="26"/>
        </w:rPr>
        <w:t>12.KHCL</w:t>
      </w:r>
      <w:proofErr w:type="gramEnd"/>
      <w:r w:rsidR="006270C9" w:rsidRPr="008F45AF">
        <w:rPr>
          <w:rFonts w:ascii="Times New Roman" w:hAnsi="Times New Roman" w:cs="Times New Roman"/>
          <w:color w:val="000000"/>
          <w:sz w:val="26"/>
          <w:szCs w:val="26"/>
        </w:rPr>
        <w:tab/>
      </w:r>
      <w:r w:rsidR="006270C9" w:rsidRPr="008F45AF">
        <w:rPr>
          <w:rFonts w:ascii="Times New Roman" w:hAnsi="Times New Roman" w:cs="Times New Roman"/>
          <w:color w:val="000000"/>
          <w:sz w:val="26"/>
          <w:szCs w:val="26"/>
        </w:rPr>
        <w:tab/>
      </w:r>
      <w:r w:rsidR="006270C9" w:rsidRPr="008F45AF">
        <w:rPr>
          <w:rFonts w:ascii="Times New Roman" w:hAnsi="Times New Roman" w:cs="Times New Roman"/>
          <w:color w:val="000000"/>
          <w:sz w:val="26"/>
          <w:szCs w:val="26"/>
        </w:rPr>
        <w:tab/>
      </w:r>
      <w:r w:rsidR="006270C9" w:rsidRPr="008F45AF">
        <w:rPr>
          <w:rFonts w:ascii="Times New Roman" w:hAnsi="Times New Roman" w:cs="Times New Roman"/>
          <w:color w:val="000000"/>
          <w:sz w:val="26"/>
          <w:szCs w:val="26"/>
        </w:rPr>
        <w:tab/>
        <w:t xml:space="preserve"> </w:t>
      </w:r>
    </w:p>
    <w:p w:rsidR="006270C9" w:rsidRDefault="006270C9" w:rsidP="006270C9">
      <w:pPr>
        <w:spacing w:after="0"/>
        <w:rPr>
          <w:rFonts w:ascii="Times New Roman" w:hAnsi="Times New Roman" w:cs="Times New Roman"/>
          <w:i/>
          <w:color w:val="000000"/>
          <w:sz w:val="26"/>
          <w:szCs w:val="26"/>
        </w:rPr>
      </w:pPr>
      <w:r w:rsidRPr="008F45AF">
        <w:rPr>
          <w:rFonts w:ascii="Times New Roman" w:hAnsi="Times New Roman" w:cs="Times New Roman"/>
          <w:i/>
          <w:color w:val="000000"/>
          <w:sz w:val="26"/>
          <w:szCs w:val="26"/>
        </w:rPr>
        <w:t>Nhóm sinh viên thực hiện:</w:t>
      </w:r>
    </w:p>
    <w:p w:rsidR="00FD4B96" w:rsidRPr="008F45AF" w:rsidRDefault="00FD4B96" w:rsidP="006270C9">
      <w:pPr>
        <w:spacing w:after="0"/>
        <w:rPr>
          <w:rFonts w:ascii="Times New Roman" w:hAnsi="Times New Roman" w:cs="Times New Roman"/>
          <w:i/>
          <w:color w:val="000000"/>
          <w:sz w:val="26"/>
          <w:szCs w:val="26"/>
        </w:rPr>
      </w:pPr>
    </w:p>
    <w:p w:rsidR="006270C9" w:rsidRPr="008F45AF" w:rsidRDefault="00FD4B96" w:rsidP="006270C9">
      <w:pPr>
        <w:pStyle w:val="ListParagraph"/>
        <w:numPr>
          <w:ilvl w:val="0"/>
          <w:numId w:val="3"/>
        </w:numPr>
        <w:spacing w:after="0"/>
        <w:rPr>
          <w:rFonts w:ascii="Times New Roman" w:hAnsi="Times New Roman" w:cs="Times New Roman"/>
          <w:color w:val="000000"/>
          <w:sz w:val="26"/>
          <w:szCs w:val="26"/>
        </w:rPr>
      </w:pPr>
      <w:r>
        <w:rPr>
          <w:rFonts w:ascii="Times New Roman" w:hAnsi="Times New Roman" w:cs="Times New Roman"/>
          <w:color w:val="000000"/>
          <w:sz w:val="26"/>
          <w:szCs w:val="26"/>
        </w:rPr>
        <w:t>Phan Khắc Cường – 18</w:t>
      </w:r>
      <w:r w:rsidR="006270C9" w:rsidRPr="008F45AF">
        <w:rPr>
          <w:rFonts w:ascii="Times New Roman" w:hAnsi="Times New Roman" w:cs="Times New Roman"/>
          <w:color w:val="000000"/>
          <w:sz w:val="26"/>
          <w:szCs w:val="26"/>
        </w:rPr>
        <w:t>520</w:t>
      </w:r>
      <w:r>
        <w:rPr>
          <w:rFonts w:ascii="Times New Roman" w:hAnsi="Times New Roman" w:cs="Times New Roman"/>
          <w:color w:val="000000"/>
          <w:sz w:val="26"/>
          <w:szCs w:val="26"/>
        </w:rPr>
        <w:t>548      |      Leader</w:t>
      </w:r>
    </w:p>
    <w:p w:rsidR="006270C9" w:rsidRPr="008F45AF" w:rsidRDefault="006270C9" w:rsidP="006270C9">
      <w:pPr>
        <w:pStyle w:val="ListParagraph"/>
        <w:numPr>
          <w:ilvl w:val="0"/>
          <w:numId w:val="3"/>
        </w:numPr>
        <w:spacing w:after="0"/>
        <w:rPr>
          <w:rFonts w:ascii="Times New Roman" w:hAnsi="Times New Roman" w:cs="Times New Roman"/>
          <w:color w:val="000000"/>
          <w:sz w:val="26"/>
          <w:szCs w:val="26"/>
        </w:rPr>
      </w:pPr>
      <w:r w:rsidRPr="008F45AF">
        <w:rPr>
          <w:rFonts w:ascii="Times New Roman" w:hAnsi="Times New Roman" w:cs="Times New Roman"/>
          <w:color w:val="000000"/>
          <w:sz w:val="26"/>
          <w:szCs w:val="26"/>
        </w:rPr>
        <w:t xml:space="preserve"> </w:t>
      </w:r>
      <w:r w:rsidR="00FD4B96">
        <w:rPr>
          <w:rFonts w:ascii="Times New Roman" w:hAnsi="Times New Roman" w:cs="Times New Roman"/>
          <w:color w:val="000000"/>
          <w:sz w:val="26"/>
          <w:szCs w:val="26"/>
        </w:rPr>
        <w:t>Nguyễn Anh Khoa – 18520922    |      Member</w:t>
      </w:r>
    </w:p>
    <w:p w:rsidR="00EF3118" w:rsidRPr="008F45AF" w:rsidRDefault="00EF3118" w:rsidP="002C409A">
      <w:pPr>
        <w:spacing w:after="0"/>
        <w:rPr>
          <w:rFonts w:ascii="Times New Roman" w:hAnsi="Times New Roman" w:cs="Times New Roman"/>
          <w:color w:val="000000"/>
          <w:sz w:val="26"/>
          <w:szCs w:val="26"/>
        </w:rPr>
      </w:pPr>
    </w:p>
    <w:p w:rsidR="00EF3118" w:rsidRPr="002C409A" w:rsidRDefault="00EF3118" w:rsidP="002C409A">
      <w:pPr>
        <w:ind w:firstLine="360"/>
        <w:jc w:val="center"/>
        <w:rPr>
          <w:rFonts w:ascii="Times New Roman" w:hAnsi="Times New Roman" w:cs="Times New Roman"/>
          <w:color w:val="000000"/>
          <w:sz w:val="26"/>
          <w:szCs w:val="26"/>
        </w:rPr>
      </w:pPr>
      <w:r w:rsidRPr="008F45AF">
        <w:rPr>
          <w:rFonts w:ascii="Times New Roman" w:hAnsi="Times New Roman" w:cs="Times New Roman"/>
          <w:color w:val="000000"/>
          <w:sz w:val="26"/>
          <w:szCs w:val="26"/>
        </w:rPr>
        <w:br w:type="page"/>
      </w:r>
      <w:r w:rsidRPr="008F45AF">
        <w:rPr>
          <w:rFonts w:ascii="Times New Roman" w:hAnsi="Times New Roman" w:cs="Times New Roman"/>
          <w:b/>
          <w:bCs/>
          <w:color w:val="000000"/>
          <w:sz w:val="26"/>
          <w:szCs w:val="26"/>
        </w:rPr>
        <w:lastRenderedPageBreak/>
        <w:t>NHẬN XÉT CỦA GIÁO VIÊN HƯỚNG DẪN</w:t>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EF3118" w:rsidRPr="008F45AF" w:rsidRDefault="00EF3118" w:rsidP="00EF3118">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BF2999" w:rsidRPr="00BC0F47" w:rsidRDefault="00EF3118" w:rsidP="00BC0F47">
      <w:pPr>
        <w:tabs>
          <w:tab w:val="left" w:leader="dot" w:pos="9180"/>
        </w:tabs>
        <w:spacing w:after="0" w:line="360" w:lineRule="auto"/>
        <w:rPr>
          <w:rFonts w:ascii="Times New Roman" w:hAnsi="Times New Roman" w:cs="Times New Roman"/>
          <w:bCs/>
          <w:color w:val="000000"/>
          <w:sz w:val="26"/>
          <w:szCs w:val="26"/>
        </w:rPr>
      </w:pPr>
      <w:r w:rsidRPr="008F45AF">
        <w:rPr>
          <w:rFonts w:ascii="Times New Roman" w:hAnsi="Times New Roman" w:cs="Times New Roman"/>
          <w:bCs/>
          <w:color w:val="000000"/>
          <w:sz w:val="26"/>
          <w:szCs w:val="26"/>
        </w:rPr>
        <w:tab/>
      </w:r>
    </w:p>
    <w:p w:rsidR="008F45AF" w:rsidRDefault="008F45AF">
      <w:pPr>
        <w:rPr>
          <w:rFonts w:ascii="Times New Roman" w:hAnsi="Times New Roman" w:cs="Times New Roman"/>
          <w:color w:val="000000"/>
          <w:sz w:val="26"/>
          <w:szCs w:val="26"/>
        </w:rPr>
      </w:pPr>
    </w:p>
    <w:p w:rsidR="00EF3118" w:rsidRPr="008F45AF" w:rsidRDefault="00EF3118" w:rsidP="008F45AF">
      <w:pPr>
        <w:rPr>
          <w:rFonts w:ascii="Times New Roman" w:hAnsi="Times New Roman" w:cs="Times New Roman"/>
          <w:color w:val="000000"/>
          <w:sz w:val="26"/>
          <w:szCs w:val="26"/>
        </w:rPr>
      </w:pPr>
    </w:p>
    <w:p w:rsidR="00EF3118" w:rsidRPr="0046047A" w:rsidRDefault="0046047A" w:rsidP="002C409A">
      <w:pPr>
        <w:pStyle w:val="Heading1"/>
        <w:ind w:firstLine="720"/>
        <w:jc w:val="center"/>
        <w:rPr>
          <w:rFonts w:ascii="Times New Roman" w:hAnsi="Times New Roman" w:cs="Times New Roman"/>
        </w:rPr>
      </w:pPr>
      <w:bookmarkStart w:id="2" w:name="_Toc533076744"/>
      <w:bookmarkStart w:id="3" w:name="_Toc535523131"/>
      <w:bookmarkStart w:id="4" w:name="_Toc60601643"/>
      <w:r w:rsidRPr="0046047A">
        <w:rPr>
          <w:rFonts w:ascii="Times New Roman" w:hAnsi="Times New Roman" w:cs="Times New Roman"/>
        </w:rPr>
        <w:t>Chương 1</w:t>
      </w:r>
      <w:r w:rsidR="00EF3118" w:rsidRPr="0046047A">
        <w:rPr>
          <w:rFonts w:ascii="Times New Roman" w:hAnsi="Times New Roman" w:cs="Times New Roman"/>
        </w:rPr>
        <w:t xml:space="preserve">: </w:t>
      </w:r>
      <w:bookmarkEnd w:id="2"/>
      <w:bookmarkEnd w:id="3"/>
      <w:r w:rsidRPr="0046047A">
        <w:rPr>
          <w:rFonts w:ascii="Times New Roman" w:hAnsi="Times New Roman" w:cs="Times New Roman"/>
        </w:rPr>
        <w:t>TỔNG QUAN</w:t>
      </w:r>
      <w:bookmarkEnd w:id="4"/>
    </w:p>
    <w:p w:rsidR="00EF3118" w:rsidRPr="008F45AF" w:rsidRDefault="00EF3118" w:rsidP="00EF3118">
      <w:pPr>
        <w:pStyle w:val="Heading2"/>
        <w:numPr>
          <w:ilvl w:val="0"/>
          <w:numId w:val="5"/>
        </w:numPr>
        <w:rPr>
          <w:rFonts w:ascii="Times New Roman" w:hAnsi="Times New Roman" w:cs="Times New Roman"/>
        </w:rPr>
      </w:pPr>
      <w:bookmarkStart w:id="5" w:name="_Toc533076745"/>
      <w:bookmarkStart w:id="6" w:name="_Toc535523132"/>
      <w:bookmarkStart w:id="7" w:name="_Toc60601644"/>
      <w:r w:rsidRPr="008F45AF">
        <w:rPr>
          <w:rFonts w:ascii="Times New Roman" w:hAnsi="Times New Roman" w:cs="Times New Roman"/>
        </w:rPr>
        <w:t>Lời cảm ơn</w:t>
      </w:r>
      <w:bookmarkEnd w:id="5"/>
      <w:bookmarkEnd w:id="6"/>
      <w:r w:rsidR="00172A4C">
        <w:rPr>
          <w:rFonts w:ascii="Times New Roman" w:hAnsi="Times New Roman" w:cs="Times New Roman"/>
        </w:rPr>
        <w:t>.</w:t>
      </w:r>
      <w:bookmarkEnd w:id="7"/>
    </w:p>
    <w:p w:rsidR="00EF3118" w:rsidRPr="008F45AF" w:rsidRDefault="00EF3118" w:rsidP="002C409A">
      <w:pPr>
        <w:ind w:left="1440" w:firstLine="720"/>
        <w:rPr>
          <w:rFonts w:ascii="Times New Roman" w:hAnsi="Times New Roman" w:cs="Times New Roman"/>
          <w:sz w:val="26"/>
          <w:szCs w:val="26"/>
        </w:rPr>
      </w:pPr>
      <w:r w:rsidRPr="008F45AF">
        <w:rPr>
          <w:rFonts w:ascii="Times New Roman" w:hAnsi="Times New Roman" w:cs="Times New Roman"/>
          <w:sz w:val="26"/>
          <w:szCs w:val="26"/>
        </w:rPr>
        <w:t xml:space="preserve">Thông qua môn học </w:t>
      </w:r>
      <w:r w:rsidR="002C409A">
        <w:rPr>
          <w:rFonts w:ascii="Times New Roman" w:hAnsi="Times New Roman" w:cs="Times New Roman"/>
          <w:sz w:val="26"/>
          <w:szCs w:val="26"/>
        </w:rPr>
        <w:t>Phân tích và thiết kế thuật toán</w:t>
      </w:r>
      <w:r w:rsidR="008C1AC9">
        <w:rPr>
          <w:rFonts w:ascii="Times New Roman" w:hAnsi="Times New Roman" w:cs="Times New Roman"/>
          <w:sz w:val="26"/>
          <w:szCs w:val="26"/>
        </w:rPr>
        <w:t>, từ</w:t>
      </w:r>
      <w:r w:rsidRPr="008F45AF">
        <w:rPr>
          <w:rFonts w:ascii="Times New Roman" w:hAnsi="Times New Roman" w:cs="Times New Roman"/>
          <w:sz w:val="26"/>
          <w:szCs w:val="26"/>
        </w:rPr>
        <w:t xml:space="preserve"> việ</w:t>
      </w:r>
      <w:r w:rsidR="008C1AC9">
        <w:rPr>
          <w:rFonts w:ascii="Times New Roman" w:hAnsi="Times New Roman" w:cs="Times New Roman"/>
          <w:sz w:val="26"/>
          <w:szCs w:val="26"/>
        </w:rPr>
        <w:t>c tiếp thu kiến thức trên lớp và học hỏi qua các buổi Seminar của các nhóm</w:t>
      </w:r>
      <w:r w:rsidRPr="008F45AF">
        <w:rPr>
          <w:rFonts w:ascii="Times New Roman" w:hAnsi="Times New Roman" w:cs="Times New Roman"/>
          <w:sz w:val="26"/>
          <w:szCs w:val="26"/>
        </w:rPr>
        <w:t xml:space="preserve"> </w:t>
      </w:r>
      <w:r w:rsidR="008C1AC9">
        <w:rPr>
          <w:rFonts w:ascii="Times New Roman" w:hAnsi="Times New Roman" w:cs="Times New Roman"/>
          <w:sz w:val="26"/>
          <w:szCs w:val="26"/>
        </w:rPr>
        <w:t>trình bày,</w:t>
      </w:r>
      <w:r w:rsidRPr="008F45AF">
        <w:rPr>
          <w:rFonts w:ascii="Times New Roman" w:hAnsi="Times New Roman" w:cs="Times New Roman"/>
          <w:sz w:val="26"/>
          <w:szCs w:val="26"/>
        </w:rPr>
        <w:t xml:space="preserve"> nhóm chúng em đã có thể học được kĩ năng làm việc nhóm, cùng nhau đặt vấn đề và cùng nhau giải quyết vấn đề, giải quyết các mâu thuẫn. Hiểu được cách vận hành</w:t>
      </w:r>
      <w:r w:rsidR="008C1AC9">
        <w:rPr>
          <w:rFonts w:ascii="Times New Roman" w:hAnsi="Times New Roman" w:cs="Times New Roman"/>
          <w:sz w:val="26"/>
          <w:szCs w:val="26"/>
        </w:rPr>
        <w:t>, phân tích và thiết kế một thuật toán</w:t>
      </w:r>
      <w:r w:rsidRPr="008F45AF">
        <w:rPr>
          <w:rFonts w:ascii="Times New Roman" w:hAnsi="Times New Roman" w:cs="Times New Roman"/>
          <w:sz w:val="26"/>
          <w:szCs w:val="26"/>
        </w:rPr>
        <w:t xml:space="preserve">, cũng như việc tạo ra một </w:t>
      </w:r>
      <w:r w:rsidR="008C1AC9">
        <w:rPr>
          <w:rFonts w:ascii="Times New Roman" w:hAnsi="Times New Roman" w:cs="Times New Roman"/>
          <w:sz w:val="26"/>
          <w:szCs w:val="26"/>
        </w:rPr>
        <w:t>buổi báo cáo Seminar rất ý nghĩa</w:t>
      </w:r>
      <w:r w:rsidRPr="008F45AF">
        <w:rPr>
          <w:rFonts w:ascii="Times New Roman" w:hAnsi="Times New Roman" w:cs="Times New Roman"/>
          <w:sz w:val="26"/>
          <w:szCs w:val="26"/>
        </w:rPr>
        <w:t>. Trong quá trình thực hiệ</w:t>
      </w:r>
      <w:r w:rsidR="008C1AC9">
        <w:rPr>
          <w:rFonts w:ascii="Times New Roman" w:hAnsi="Times New Roman" w:cs="Times New Roman"/>
          <w:sz w:val="26"/>
          <w:szCs w:val="26"/>
        </w:rPr>
        <w:t>n đề tài được phân công</w:t>
      </w:r>
      <w:r w:rsidRPr="008F45AF">
        <w:rPr>
          <w:rFonts w:ascii="Times New Roman" w:hAnsi="Times New Roman" w:cs="Times New Roman"/>
          <w:sz w:val="26"/>
          <w:szCs w:val="26"/>
        </w:rPr>
        <w:t>, để có thể giải quyết các vấn đề mắc phải chúng em cũng đã học được cách tận dụng được nguồn kiến thức phong phú trên mạ</w:t>
      </w:r>
      <w:r w:rsidR="008C1AC9">
        <w:rPr>
          <w:rFonts w:ascii="Times New Roman" w:hAnsi="Times New Roman" w:cs="Times New Roman"/>
          <w:sz w:val="26"/>
          <w:szCs w:val="26"/>
        </w:rPr>
        <w:t>ng. Thông qua môn học</w:t>
      </w:r>
      <w:r w:rsidRPr="008F45AF">
        <w:rPr>
          <w:rFonts w:ascii="Times New Roman" w:hAnsi="Times New Roman" w:cs="Times New Roman"/>
          <w:sz w:val="26"/>
          <w:szCs w:val="26"/>
        </w:rPr>
        <w:t xml:space="preserve"> chúng em đã có thể tự trao dồi kiến thức bản thân về những </w:t>
      </w:r>
      <w:r w:rsidR="008C1AC9">
        <w:rPr>
          <w:rFonts w:ascii="Times New Roman" w:hAnsi="Times New Roman" w:cs="Times New Roman"/>
          <w:sz w:val="26"/>
          <w:szCs w:val="26"/>
        </w:rPr>
        <w:t xml:space="preserve">phương pháp thiết kế thuật toán cơ bản và nâng cao, hiểu được các khái niệm cơ bản cũng trong phân tích thuật toán, biết cách tính độ phức tạp bằng lý thuyết, thành thạo cách ước lượng độ phức tạp của cách dạng thuật toán, biết cách tạo ra bộ test(input/output) để kiểm tra tính đúng đắn, hiêu quả của chương trình. Chúng em cũng đã biết cách vận dụng được phương pháp thiết kế để giải một bài toán cụ thể, thành thạo trong việc lựa chọn thuật toán, xây dựng chương trình, kiểm thử kết </w:t>
      </w:r>
      <w:proofErr w:type="gramStart"/>
      <w:r w:rsidR="008C1AC9">
        <w:rPr>
          <w:rFonts w:ascii="Times New Roman" w:hAnsi="Times New Roman" w:cs="Times New Roman"/>
          <w:sz w:val="26"/>
          <w:szCs w:val="26"/>
        </w:rPr>
        <w:t>quả,...</w:t>
      </w:r>
      <w:proofErr w:type="gramEnd"/>
      <w:r w:rsidR="008C1AC9">
        <w:rPr>
          <w:rFonts w:ascii="Times New Roman" w:hAnsi="Times New Roman" w:cs="Times New Roman"/>
          <w:sz w:val="26"/>
          <w:szCs w:val="26"/>
        </w:rPr>
        <w:t xml:space="preserve"> . </w:t>
      </w:r>
      <w:r w:rsidRPr="008F45AF">
        <w:rPr>
          <w:rFonts w:ascii="Times New Roman" w:hAnsi="Times New Roman" w:cs="Times New Roman"/>
          <w:sz w:val="26"/>
          <w:szCs w:val="26"/>
        </w:rPr>
        <w:t>Chúng em cũng muốn cả</w:t>
      </w:r>
      <w:r w:rsidR="008C1AC9">
        <w:rPr>
          <w:rFonts w:ascii="Times New Roman" w:hAnsi="Times New Roman" w:cs="Times New Roman"/>
          <w:sz w:val="26"/>
          <w:szCs w:val="26"/>
        </w:rPr>
        <w:t>m ơn thầy</w:t>
      </w:r>
      <w:r w:rsidRPr="008F45AF">
        <w:rPr>
          <w:rFonts w:ascii="Times New Roman" w:hAnsi="Times New Roman" w:cs="Times New Roman"/>
          <w:sz w:val="26"/>
          <w:szCs w:val="26"/>
        </w:rPr>
        <w:t xml:space="preserve"> về những kiến thức cơ bản</w:t>
      </w:r>
      <w:r w:rsidR="008C1AC9">
        <w:rPr>
          <w:rFonts w:ascii="Times New Roman" w:hAnsi="Times New Roman" w:cs="Times New Roman"/>
          <w:sz w:val="26"/>
          <w:szCs w:val="26"/>
        </w:rPr>
        <w:t>, và sự hỗ trợ, đánh giá nhiệt tình về những ưu khuyết điểm của chũng em</w:t>
      </w:r>
      <w:r w:rsidRPr="008F45AF">
        <w:rPr>
          <w:rFonts w:ascii="Times New Roman" w:hAnsi="Times New Roman" w:cs="Times New Roman"/>
          <w:sz w:val="26"/>
          <w:szCs w:val="26"/>
        </w:rPr>
        <w:t xml:space="preserve"> trên lớp để từ đó chúng em có thể vận dụng và phát triể</w:t>
      </w:r>
      <w:r w:rsidR="00172A4C">
        <w:rPr>
          <w:rFonts w:ascii="Times New Roman" w:hAnsi="Times New Roman" w:cs="Times New Roman"/>
          <w:sz w:val="26"/>
          <w:szCs w:val="26"/>
        </w:rPr>
        <w:t>n nó trong Seminar</w:t>
      </w:r>
      <w:r w:rsidRPr="008F45AF">
        <w:rPr>
          <w:rFonts w:ascii="Times New Roman" w:hAnsi="Times New Roman" w:cs="Times New Roman"/>
          <w:sz w:val="26"/>
          <w:szCs w:val="26"/>
        </w:rPr>
        <w:t xml:space="preserve"> củ</w:t>
      </w:r>
      <w:r w:rsidR="00172A4C">
        <w:rPr>
          <w:rFonts w:ascii="Times New Roman" w:hAnsi="Times New Roman" w:cs="Times New Roman"/>
          <w:sz w:val="26"/>
          <w:szCs w:val="26"/>
        </w:rPr>
        <w:t>a chúng em</w:t>
      </w:r>
      <w:r w:rsidRPr="008F45AF">
        <w:rPr>
          <w:rFonts w:ascii="Times New Roman" w:hAnsi="Times New Roman" w:cs="Times New Roman"/>
          <w:sz w:val="26"/>
          <w:szCs w:val="26"/>
        </w:rPr>
        <w:t>. Sau cùng mặ</w:t>
      </w:r>
      <w:r w:rsidR="00172A4C">
        <w:rPr>
          <w:rFonts w:ascii="Times New Roman" w:hAnsi="Times New Roman" w:cs="Times New Roman"/>
          <w:sz w:val="26"/>
          <w:szCs w:val="26"/>
        </w:rPr>
        <w:t>c dù Seminar</w:t>
      </w:r>
      <w:r w:rsidRPr="008F45AF">
        <w:rPr>
          <w:rFonts w:ascii="Times New Roman" w:hAnsi="Times New Roman" w:cs="Times New Roman"/>
          <w:sz w:val="26"/>
          <w:szCs w:val="26"/>
        </w:rPr>
        <w:t xml:space="preserve"> chúng em vẫn còn nhiều điều chưa tố</w:t>
      </w:r>
      <w:r w:rsidR="00172A4C">
        <w:rPr>
          <w:rFonts w:ascii="Times New Roman" w:hAnsi="Times New Roman" w:cs="Times New Roman"/>
          <w:sz w:val="26"/>
          <w:szCs w:val="26"/>
        </w:rPr>
        <w:t>t nhưng xin cảm ơn thầy đã hướng dẫn chúng em hoàn thành môn học này</w:t>
      </w:r>
      <w:r w:rsidRPr="008F45AF">
        <w:rPr>
          <w:rFonts w:ascii="Times New Roman" w:hAnsi="Times New Roman" w:cs="Times New Roman"/>
          <w:sz w:val="26"/>
          <w:szCs w:val="26"/>
        </w:rPr>
        <w:t>.</w:t>
      </w:r>
    </w:p>
    <w:p w:rsidR="007647F7" w:rsidRPr="008F45AF" w:rsidRDefault="007647F7" w:rsidP="008F45AF">
      <w:pPr>
        <w:pStyle w:val="Heading2"/>
        <w:numPr>
          <w:ilvl w:val="0"/>
          <w:numId w:val="5"/>
        </w:numPr>
        <w:rPr>
          <w:rFonts w:ascii="Times New Roman" w:hAnsi="Times New Roman" w:cs="Times New Roman"/>
        </w:rPr>
      </w:pPr>
      <w:bookmarkStart w:id="8" w:name="_Toc533076748"/>
      <w:bookmarkStart w:id="9" w:name="_Toc535523133"/>
      <w:bookmarkStart w:id="10" w:name="_Toc60601645"/>
      <w:r w:rsidRPr="008F45AF">
        <w:rPr>
          <w:rFonts w:ascii="Times New Roman" w:hAnsi="Times New Roman" w:cs="Times New Roman"/>
        </w:rPr>
        <w:t>Mụ</w:t>
      </w:r>
      <w:r w:rsidR="00172A4C">
        <w:rPr>
          <w:rFonts w:ascii="Times New Roman" w:hAnsi="Times New Roman" w:cs="Times New Roman"/>
        </w:rPr>
        <w:t>c tiêu Seminar</w:t>
      </w:r>
      <w:r w:rsidRPr="008F45AF">
        <w:rPr>
          <w:rFonts w:ascii="Times New Roman" w:hAnsi="Times New Roman" w:cs="Times New Roman"/>
        </w:rPr>
        <w:t>.</w:t>
      </w:r>
      <w:bookmarkEnd w:id="8"/>
      <w:bookmarkEnd w:id="9"/>
      <w:bookmarkEnd w:id="10"/>
    </w:p>
    <w:p w:rsidR="007647F7" w:rsidRPr="008F45AF" w:rsidRDefault="007647F7" w:rsidP="00172A4C">
      <w:pPr>
        <w:ind w:left="1440" w:firstLine="720"/>
        <w:rPr>
          <w:rFonts w:ascii="Times New Roman" w:hAnsi="Times New Roman" w:cs="Times New Roman"/>
          <w:sz w:val="26"/>
          <w:szCs w:val="26"/>
        </w:rPr>
      </w:pPr>
      <w:r w:rsidRPr="008F45AF">
        <w:rPr>
          <w:rFonts w:ascii="Times New Roman" w:hAnsi="Times New Roman" w:cs="Times New Roman"/>
          <w:sz w:val="26"/>
          <w:szCs w:val="26"/>
        </w:rPr>
        <w:t xml:space="preserve">Xuất phát từ thực tiễn </w:t>
      </w:r>
      <w:r w:rsidR="00172A4C">
        <w:rPr>
          <w:rFonts w:ascii="Times New Roman" w:hAnsi="Times New Roman" w:cs="Times New Roman"/>
          <w:sz w:val="26"/>
          <w:szCs w:val="26"/>
        </w:rPr>
        <w:t>là những nhà tuyển dụng có yêu cầu rất cao trong việc đánh giá một sinh viên ngành Khoa học máy tính là cách nhận biết vấn đề và giải pháp phù hợp đáp ứng được nhu cầu về thời gian và không gian tránh việc</w:t>
      </w:r>
      <w:r w:rsidRPr="008F45AF">
        <w:rPr>
          <w:rFonts w:ascii="Times New Roman" w:hAnsi="Times New Roman" w:cs="Times New Roman"/>
          <w:sz w:val="26"/>
          <w:szCs w:val="26"/>
        </w:rPr>
        <w:t xml:space="preserve"> nhà tuyển dụng không thể kết nối với những ứng cử viên phù hợp, chúng em</w:t>
      </w:r>
      <w:r w:rsidR="00172A4C">
        <w:rPr>
          <w:rFonts w:ascii="Times New Roman" w:hAnsi="Times New Roman" w:cs="Times New Roman"/>
          <w:sz w:val="26"/>
          <w:szCs w:val="26"/>
        </w:rPr>
        <w:t xml:space="preserve"> nhờ sự góp ý của thầy</w:t>
      </w:r>
      <w:r w:rsidRPr="008F45AF">
        <w:rPr>
          <w:rFonts w:ascii="Times New Roman" w:hAnsi="Times New Roman" w:cs="Times New Roman"/>
          <w:sz w:val="26"/>
          <w:szCs w:val="26"/>
        </w:rPr>
        <w:t xml:space="preserve"> đã đưa ra ý tưởng </w:t>
      </w:r>
      <w:r w:rsidR="00172A4C">
        <w:rPr>
          <w:rFonts w:ascii="Times New Roman" w:hAnsi="Times New Roman" w:cs="Times New Roman"/>
          <w:sz w:val="26"/>
          <w:szCs w:val="26"/>
        </w:rPr>
        <w:t xml:space="preserve">sẽ trình bày về một chủ để mà những nhà tuyển dụng rất ưa thích trong việc đặt ra câu hỏi cho sinh viên đó là </w:t>
      </w:r>
      <w:r w:rsidR="00172A4C" w:rsidRPr="00172A4C">
        <w:rPr>
          <w:rFonts w:ascii="Times New Roman" w:hAnsi="Times New Roman" w:cs="Times New Roman"/>
          <w:b/>
          <w:i/>
          <w:sz w:val="26"/>
          <w:szCs w:val="26"/>
        </w:rPr>
        <w:t>Greedy approach</w:t>
      </w:r>
      <w:r w:rsidRPr="008F45AF">
        <w:rPr>
          <w:rFonts w:ascii="Times New Roman" w:hAnsi="Times New Roman" w:cs="Times New Roman"/>
          <w:sz w:val="26"/>
          <w:szCs w:val="26"/>
        </w:rPr>
        <w:t xml:space="preserve">. </w:t>
      </w:r>
      <w:r w:rsidRPr="008F45AF">
        <w:rPr>
          <w:rFonts w:ascii="Times New Roman" w:hAnsi="Times New Roman" w:cs="Times New Roman"/>
          <w:sz w:val="26"/>
          <w:szCs w:val="26"/>
        </w:rPr>
        <w:tab/>
      </w:r>
    </w:p>
    <w:p w:rsidR="00F76B17" w:rsidRPr="00F76B17" w:rsidRDefault="007647F7" w:rsidP="00F76B17">
      <w:pPr>
        <w:pStyle w:val="Heading2"/>
        <w:numPr>
          <w:ilvl w:val="0"/>
          <w:numId w:val="5"/>
        </w:numPr>
        <w:rPr>
          <w:rFonts w:ascii="Times New Roman" w:hAnsi="Times New Roman" w:cs="Times New Roman"/>
        </w:rPr>
      </w:pPr>
      <w:bookmarkStart w:id="11" w:name="_Toc533076749"/>
      <w:bookmarkStart w:id="12" w:name="_Toc535523134"/>
      <w:bookmarkStart w:id="13" w:name="_Toc60601646"/>
      <w:r w:rsidRPr="008F45AF">
        <w:rPr>
          <w:rFonts w:ascii="Times New Roman" w:hAnsi="Times New Roman" w:cs="Times New Roman"/>
        </w:rPr>
        <w:t>Đối Tượng Hướng Đến.</w:t>
      </w:r>
      <w:bookmarkEnd w:id="11"/>
      <w:bookmarkEnd w:id="12"/>
      <w:bookmarkEnd w:id="13"/>
    </w:p>
    <w:p w:rsidR="009C4060" w:rsidRDefault="007647F7" w:rsidP="009C4060">
      <w:pPr>
        <w:ind w:left="1440" w:firstLine="720"/>
        <w:rPr>
          <w:rFonts w:ascii="Times New Roman" w:hAnsi="Times New Roman" w:cs="Times New Roman"/>
          <w:sz w:val="26"/>
          <w:szCs w:val="26"/>
        </w:rPr>
      </w:pPr>
      <w:r w:rsidRPr="009C4060">
        <w:rPr>
          <w:rFonts w:ascii="Times New Roman" w:hAnsi="Times New Roman" w:cs="Times New Roman"/>
          <w:sz w:val="26"/>
          <w:szCs w:val="26"/>
        </w:rPr>
        <w:t>Đối vớ</w:t>
      </w:r>
      <w:r w:rsidR="009C4060">
        <w:rPr>
          <w:rFonts w:ascii="Times New Roman" w:hAnsi="Times New Roman" w:cs="Times New Roman"/>
          <w:sz w:val="26"/>
          <w:szCs w:val="26"/>
        </w:rPr>
        <w:t>i tất cả sinh viên ngành Khoa học máy tính muốn tiếp cận phương pháp phân tích và thiết kế thuật toán</w:t>
      </w:r>
      <w:bookmarkStart w:id="14" w:name="_Toc533076746"/>
      <w:bookmarkStart w:id="15" w:name="_Toc535523135"/>
      <w:r w:rsidR="009C4060">
        <w:rPr>
          <w:rFonts w:ascii="Times New Roman" w:hAnsi="Times New Roman" w:cs="Times New Roman"/>
          <w:sz w:val="26"/>
          <w:szCs w:val="26"/>
        </w:rPr>
        <w:t>.</w:t>
      </w:r>
    </w:p>
    <w:p w:rsidR="009C4060" w:rsidRDefault="009C4060" w:rsidP="009C4060">
      <w:pPr>
        <w:ind w:left="1440" w:firstLine="720"/>
        <w:rPr>
          <w:rFonts w:ascii="Times New Roman" w:hAnsi="Times New Roman" w:cs="Times New Roman"/>
          <w:sz w:val="26"/>
          <w:szCs w:val="26"/>
        </w:rPr>
      </w:pPr>
      <w:r>
        <w:rPr>
          <w:rFonts w:ascii="Times New Roman" w:hAnsi="Times New Roman" w:cs="Times New Roman"/>
          <w:sz w:val="26"/>
          <w:szCs w:val="26"/>
        </w:rPr>
        <w:lastRenderedPageBreak/>
        <w:t>Đối với các sinh viên đang học lớp CS112.L</w:t>
      </w:r>
      <w:proofErr w:type="gramStart"/>
      <w:r>
        <w:rPr>
          <w:rFonts w:ascii="Times New Roman" w:hAnsi="Times New Roman" w:cs="Times New Roman"/>
          <w:sz w:val="26"/>
          <w:szCs w:val="26"/>
        </w:rPr>
        <w:t>12.KHCL</w:t>
      </w:r>
      <w:proofErr w:type="gramEnd"/>
      <w:r>
        <w:rPr>
          <w:rFonts w:ascii="Times New Roman" w:hAnsi="Times New Roman" w:cs="Times New Roman"/>
          <w:sz w:val="26"/>
          <w:szCs w:val="26"/>
        </w:rPr>
        <w:t xml:space="preserve"> của thầy Nguyễn Thanh Sơn.</w:t>
      </w:r>
    </w:p>
    <w:bookmarkEnd w:id="14"/>
    <w:bookmarkEnd w:id="15"/>
    <w:p w:rsidR="00EF3118" w:rsidRPr="008F45AF" w:rsidRDefault="00EF3118" w:rsidP="009C4060">
      <w:pPr>
        <w:pStyle w:val="ListParagraph"/>
        <w:ind w:left="1440" w:firstLine="720"/>
        <w:rPr>
          <w:rFonts w:ascii="Times New Roman" w:hAnsi="Times New Roman" w:cs="Times New Roman"/>
          <w:sz w:val="26"/>
          <w:szCs w:val="26"/>
        </w:rPr>
      </w:pPr>
      <w:r w:rsidRPr="008F45AF">
        <w:rPr>
          <w:rFonts w:ascii="Times New Roman" w:hAnsi="Times New Roman" w:cs="Times New Roman"/>
          <w:sz w:val="26"/>
          <w:szCs w:val="26"/>
        </w:rPr>
        <w:t xml:space="preserve">Trong </w:t>
      </w:r>
      <w:r w:rsidR="00A64826" w:rsidRPr="008F45AF">
        <w:rPr>
          <w:rFonts w:ascii="Times New Roman" w:hAnsi="Times New Roman" w:cs="Times New Roman"/>
          <w:sz w:val="26"/>
          <w:szCs w:val="26"/>
        </w:rPr>
        <w:t xml:space="preserve">môn học này chúng em quyết định chọn đề tài cho mình là xây dựng một ứng dụng tìm kiếm việc làm. </w:t>
      </w:r>
    </w:p>
    <w:p w:rsidR="00AB6338" w:rsidRPr="008F45AF" w:rsidRDefault="00A64826" w:rsidP="009C4060">
      <w:pPr>
        <w:pStyle w:val="ListParagraph"/>
        <w:ind w:left="1440" w:firstLine="720"/>
        <w:rPr>
          <w:rFonts w:ascii="Times New Roman" w:hAnsi="Times New Roman" w:cs="Times New Roman"/>
          <w:sz w:val="26"/>
          <w:szCs w:val="26"/>
        </w:rPr>
      </w:pPr>
      <w:r w:rsidRPr="008F45AF">
        <w:rPr>
          <w:rFonts w:ascii="Times New Roman" w:hAnsi="Times New Roman" w:cs="Times New Roman"/>
          <w:sz w:val="26"/>
          <w:szCs w:val="26"/>
        </w:rPr>
        <w:t>Ứng dụng xây dựng trên nền tảng framwork react-native với ngôn ngữ chính là javascript, kết hợp với ngôn ngữ phía server là PHP</w:t>
      </w:r>
      <w:r w:rsidR="00AB6338" w:rsidRPr="008F45AF">
        <w:rPr>
          <w:rFonts w:ascii="Times New Roman" w:hAnsi="Times New Roman" w:cs="Times New Roman"/>
          <w:sz w:val="26"/>
          <w:szCs w:val="26"/>
        </w:rPr>
        <w:t>.</w:t>
      </w:r>
    </w:p>
    <w:p w:rsidR="00AB6338" w:rsidRDefault="00AB6338" w:rsidP="009C4060">
      <w:pPr>
        <w:ind w:left="1440" w:firstLine="720"/>
        <w:rPr>
          <w:rFonts w:ascii="Times New Roman" w:hAnsi="Times New Roman" w:cs="Times New Roman"/>
          <w:sz w:val="26"/>
          <w:szCs w:val="26"/>
        </w:rPr>
      </w:pPr>
      <w:r w:rsidRPr="009C4060">
        <w:rPr>
          <w:rFonts w:ascii="Times New Roman" w:hAnsi="Times New Roman" w:cs="Times New Roman"/>
          <w:sz w:val="26"/>
          <w:szCs w:val="26"/>
        </w:rPr>
        <w:t>Nhóm gồm 3 thành viên cùng nhau thảo luận, tiến hành khảo sát yêu cầu ứng dụng. Xác định một ứng dụng tìm kiếm việc làm cơ bản có những chức năng chính nào, từ đó tiến hành xây dựng ứng dụng phù hợp với mục đích môn học.</w:t>
      </w:r>
    </w:p>
    <w:p w:rsidR="00F76B17" w:rsidRPr="009C4060" w:rsidRDefault="00F76B17" w:rsidP="009C4060">
      <w:pPr>
        <w:ind w:left="1440" w:firstLine="720"/>
        <w:rPr>
          <w:rFonts w:ascii="Times New Roman" w:hAnsi="Times New Roman" w:cs="Times New Roman"/>
          <w:sz w:val="26"/>
          <w:szCs w:val="26"/>
        </w:rPr>
      </w:pPr>
    </w:p>
    <w:p w:rsidR="00EF3118" w:rsidRPr="0046047A" w:rsidRDefault="00A65077" w:rsidP="00F76B17">
      <w:pPr>
        <w:pStyle w:val="Heading1"/>
        <w:ind w:left="1440" w:firstLine="720"/>
        <w:rPr>
          <w:rFonts w:ascii="Times New Roman" w:hAnsi="Times New Roman" w:cs="Times New Roman"/>
        </w:rPr>
      </w:pPr>
      <w:bookmarkStart w:id="16" w:name="_Toc535523136"/>
      <w:bookmarkStart w:id="17" w:name="_Toc60601647"/>
      <w:r w:rsidRPr="0046047A">
        <w:rPr>
          <w:rFonts w:ascii="Times New Roman" w:hAnsi="Times New Roman" w:cs="Times New Roman"/>
        </w:rPr>
        <w:t>Chương 2</w:t>
      </w:r>
      <w:r w:rsidR="001001B1" w:rsidRPr="0046047A">
        <w:rPr>
          <w:rFonts w:ascii="Times New Roman" w:hAnsi="Times New Roman" w:cs="Times New Roman"/>
        </w:rPr>
        <w:t>:</w:t>
      </w:r>
      <w:bookmarkEnd w:id="16"/>
      <w:r w:rsidR="001001B1" w:rsidRPr="0046047A">
        <w:rPr>
          <w:rFonts w:ascii="Times New Roman" w:hAnsi="Times New Roman" w:cs="Times New Roman"/>
        </w:rPr>
        <w:t xml:space="preserve"> </w:t>
      </w:r>
      <w:r w:rsidR="00124FEC">
        <w:rPr>
          <w:rFonts w:ascii="Times New Roman" w:hAnsi="Times New Roman" w:cs="Times New Roman"/>
        </w:rPr>
        <w:t>BÁO CÁO</w:t>
      </w:r>
      <w:r w:rsidR="00BF2999" w:rsidRPr="0046047A">
        <w:rPr>
          <w:rFonts w:ascii="Times New Roman" w:hAnsi="Times New Roman" w:cs="Times New Roman"/>
        </w:rPr>
        <w:t xml:space="preserve"> VỀ </w:t>
      </w:r>
      <w:r w:rsidR="00F76B17">
        <w:rPr>
          <w:rFonts w:ascii="Times New Roman" w:hAnsi="Times New Roman" w:cs="Times New Roman"/>
        </w:rPr>
        <w:t>SEMINAR</w:t>
      </w:r>
      <w:bookmarkEnd w:id="17"/>
    </w:p>
    <w:p w:rsidR="008923AA" w:rsidRPr="008F45AF" w:rsidRDefault="00F76B17" w:rsidP="008F45AF">
      <w:pPr>
        <w:pStyle w:val="Heading2"/>
        <w:numPr>
          <w:ilvl w:val="0"/>
          <w:numId w:val="17"/>
        </w:numPr>
        <w:rPr>
          <w:rFonts w:ascii="Times New Roman" w:hAnsi="Times New Roman" w:cs="Times New Roman"/>
        </w:rPr>
      </w:pPr>
      <w:bookmarkStart w:id="18" w:name="_Toc535523137"/>
      <w:bookmarkStart w:id="19" w:name="_Toc60601648"/>
      <w:r>
        <w:rPr>
          <w:rFonts w:ascii="Times New Roman" w:hAnsi="Times New Roman" w:cs="Times New Roman"/>
        </w:rPr>
        <w:t>Sơ lược cách thực hiện Seminar</w:t>
      </w:r>
      <w:r w:rsidR="008923AA" w:rsidRPr="008F45AF">
        <w:rPr>
          <w:rFonts w:ascii="Times New Roman" w:hAnsi="Times New Roman" w:cs="Times New Roman"/>
        </w:rPr>
        <w:t>:</w:t>
      </w:r>
      <w:bookmarkEnd w:id="18"/>
      <w:bookmarkEnd w:id="19"/>
    </w:p>
    <w:p w:rsidR="00F76B17" w:rsidRPr="00F76B17" w:rsidRDefault="00F76B17" w:rsidP="00F76B17">
      <w:pPr>
        <w:pStyle w:val="ListParagraph"/>
        <w:numPr>
          <w:ilvl w:val="0"/>
          <w:numId w:val="6"/>
        </w:numPr>
        <w:rPr>
          <w:rFonts w:ascii="Times New Roman" w:hAnsi="Times New Roman" w:cs="Times New Roman"/>
          <w:sz w:val="26"/>
          <w:szCs w:val="26"/>
        </w:rPr>
      </w:pPr>
      <w:r w:rsidRPr="00F76B17">
        <w:rPr>
          <w:rFonts w:ascii="Times New Roman" w:hAnsi="Times New Roman" w:cs="Times New Roman"/>
          <w:sz w:val="26"/>
          <w:szCs w:val="26"/>
        </w:rPr>
        <w:t>Đặt vấn đề</w:t>
      </w:r>
      <w:r>
        <w:rPr>
          <w:rFonts w:ascii="Times New Roman" w:hAnsi="Times New Roman" w:cs="Times New Roman"/>
          <w:sz w:val="26"/>
          <w:szCs w:val="26"/>
        </w:rPr>
        <w:t xml:space="preserve"> liên quan đến Problem, Solution, </w:t>
      </w:r>
      <w:r w:rsidRPr="00F76B17">
        <w:rPr>
          <w:rFonts w:ascii="Times New Roman" w:hAnsi="Times New Roman" w:cs="Times New Roman"/>
          <w:sz w:val="26"/>
          <w:szCs w:val="26"/>
        </w:rPr>
        <w:t>OPTIMIZATION PROBLEM</w:t>
      </w:r>
      <w:r>
        <w:rPr>
          <w:rFonts w:ascii="Times New Roman" w:hAnsi="Times New Roman" w:cs="Times New Roman"/>
          <w:sz w:val="26"/>
          <w:szCs w:val="26"/>
        </w:rPr>
        <w:t>, Best Solution.</w:t>
      </w:r>
    </w:p>
    <w:p w:rsidR="00F76B17" w:rsidRDefault="00F76B17" w:rsidP="00F76B1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Tương tác với các bạn bằng cách đặt câu hỏi </w:t>
      </w:r>
      <w:r w:rsidRPr="00F76B17">
        <w:rPr>
          <w:rFonts w:ascii="Times New Roman" w:hAnsi="Times New Roman" w:cs="Times New Roman"/>
          <w:sz w:val="26"/>
          <w:szCs w:val="26"/>
        </w:rPr>
        <w:t xml:space="preserve">cho các nhóm thực hiện trả lời </w:t>
      </w:r>
      <w:r>
        <w:rPr>
          <w:rFonts w:ascii="Times New Roman" w:hAnsi="Times New Roman" w:cs="Times New Roman"/>
          <w:sz w:val="26"/>
          <w:szCs w:val="26"/>
        </w:rPr>
        <w:t xml:space="preserve">để biết mức độ nhận biết </w:t>
      </w:r>
      <w:r w:rsidRPr="00F76B17">
        <w:rPr>
          <w:rFonts w:ascii="Times New Roman" w:hAnsi="Times New Roman" w:cs="Times New Roman"/>
          <w:sz w:val="26"/>
          <w:szCs w:val="26"/>
        </w:rPr>
        <w:t>về</w:t>
      </w:r>
      <w:r>
        <w:rPr>
          <w:rFonts w:ascii="Times New Roman" w:hAnsi="Times New Roman" w:cs="Times New Roman"/>
          <w:sz w:val="26"/>
          <w:szCs w:val="26"/>
        </w:rPr>
        <w:t xml:space="preserve"> </w:t>
      </w:r>
      <w:r w:rsidRPr="00F76B17">
        <w:rPr>
          <w:rFonts w:ascii="Times New Roman" w:hAnsi="Times New Roman" w:cs="Times New Roman"/>
          <w:sz w:val="26"/>
          <w:szCs w:val="26"/>
        </w:rPr>
        <w:t>vấn đề này</w:t>
      </w:r>
      <w:r>
        <w:rPr>
          <w:rFonts w:ascii="Times New Roman" w:hAnsi="Times New Roman" w:cs="Times New Roman"/>
          <w:sz w:val="26"/>
          <w:szCs w:val="26"/>
        </w:rPr>
        <w:t xml:space="preserve"> đã sâu hay chưa</w:t>
      </w:r>
      <w:r w:rsidRPr="00F76B17">
        <w:rPr>
          <w:rFonts w:ascii="Times New Roman" w:hAnsi="Times New Roman" w:cs="Times New Roman"/>
          <w:sz w:val="26"/>
          <w:szCs w:val="26"/>
        </w:rPr>
        <w:t xml:space="preserve"> chưa</w:t>
      </w:r>
      <w:r>
        <w:rPr>
          <w:rFonts w:ascii="Times New Roman" w:hAnsi="Times New Roman" w:cs="Times New Roman"/>
          <w:sz w:val="26"/>
          <w:szCs w:val="26"/>
        </w:rPr>
        <w:t>.</w:t>
      </w:r>
    </w:p>
    <w:p w:rsidR="00F46666" w:rsidRPr="008F45AF" w:rsidRDefault="00DD37A7" w:rsidP="00F76B1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Trình bày nội dung phần đầu gồm: Khái niệm Greedy algorithrm, Metaheuristic, đặt ví dụ cụ thể để dẫn dắt vào trình bày giải thuật, tính chất lựa chọn tham </w:t>
      </w:r>
      <w:proofErr w:type="gramStart"/>
      <w:r>
        <w:rPr>
          <w:rFonts w:ascii="Times New Roman" w:hAnsi="Times New Roman" w:cs="Times New Roman"/>
          <w:sz w:val="26"/>
          <w:szCs w:val="26"/>
        </w:rPr>
        <w:t>lam,…</w:t>
      </w:r>
      <w:proofErr w:type="gramEnd"/>
    </w:p>
    <w:p w:rsidR="00F46666" w:rsidRPr="008F45AF" w:rsidRDefault="00DD37A7" w:rsidP="00F4666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Trong quá trình này tiếp tục đặt câu hỏi để tăng tính tương tác với các bạn giúp buổi học không bị nhàm chán hay quá một chiều.</w:t>
      </w:r>
    </w:p>
    <w:p w:rsidR="00707AAA" w:rsidRDefault="00DD37A7" w:rsidP="001C6BC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Thành viên sẽ thay đổi để trình bày chi tiết, đi sâu hơn về cách thức hoạt động và so sánh nó về độ hiệu quả của Greedy so với một số thuật toán khác.</w:t>
      </w:r>
    </w:p>
    <w:p w:rsidR="00DD37A7" w:rsidRDefault="00DD37A7" w:rsidP="001C6BC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Tổng kết và rút ra nhận xét đã đúc kết được qua buổi học về Greedy, đưa ra một số yêu cầu về việc nên hay không nên sử dụng giải thuật này khi nào.</w:t>
      </w:r>
    </w:p>
    <w:p w:rsidR="00DD37A7" w:rsidRDefault="00DD37A7" w:rsidP="001C6BC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Trả lời câu hỏi còn thắc mắc của các bạn và lưu vào biên bản để hoàn thành báo cáo nộp cho thầy ở cuối kì.</w:t>
      </w:r>
    </w:p>
    <w:p w:rsidR="00DD37A7" w:rsidRPr="008F45AF" w:rsidRDefault="00DD37A7" w:rsidP="001C6BC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Khảo sát lại mức độ tiếp thu bài học của sinh viên qua việc tham gia trò chơi trên ứng dụng trực tuyến Kahoot!</w:t>
      </w:r>
    </w:p>
    <w:p w:rsidR="00F46666" w:rsidRPr="008F45AF" w:rsidRDefault="00DD37A7" w:rsidP="008F45AF">
      <w:pPr>
        <w:pStyle w:val="Heading2"/>
        <w:numPr>
          <w:ilvl w:val="0"/>
          <w:numId w:val="17"/>
        </w:numPr>
        <w:rPr>
          <w:rFonts w:ascii="Times New Roman" w:hAnsi="Times New Roman" w:cs="Times New Roman"/>
        </w:rPr>
      </w:pPr>
      <w:bookmarkStart w:id="20" w:name="_Toc535523138"/>
      <w:bookmarkStart w:id="21" w:name="_Toc60601649"/>
      <w:r>
        <w:rPr>
          <w:rFonts w:ascii="Times New Roman" w:hAnsi="Times New Roman" w:cs="Times New Roman"/>
        </w:rPr>
        <w:t>Công n</w:t>
      </w:r>
      <w:r w:rsidR="009E53AE" w:rsidRPr="008F45AF">
        <w:rPr>
          <w:rFonts w:ascii="Times New Roman" w:hAnsi="Times New Roman" w:cs="Times New Roman"/>
        </w:rPr>
        <w:t>ghệ</w:t>
      </w:r>
      <w:r>
        <w:rPr>
          <w:rFonts w:ascii="Times New Roman" w:hAnsi="Times New Roman" w:cs="Times New Roman"/>
        </w:rPr>
        <w:t xml:space="preserve"> - N</w:t>
      </w:r>
      <w:r w:rsidR="009E29AE" w:rsidRPr="008F45AF">
        <w:rPr>
          <w:rFonts w:ascii="Times New Roman" w:hAnsi="Times New Roman" w:cs="Times New Roman"/>
        </w:rPr>
        <w:t>gôn ngữ sử dụng</w:t>
      </w:r>
      <w:r w:rsidR="009E53AE" w:rsidRPr="008F45AF">
        <w:rPr>
          <w:rFonts w:ascii="Times New Roman" w:hAnsi="Times New Roman" w:cs="Times New Roman"/>
        </w:rPr>
        <w:t>:</w:t>
      </w:r>
      <w:bookmarkEnd w:id="20"/>
      <w:bookmarkEnd w:id="21"/>
    </w:p>
    <w:p w:rsidR="009E29AE" w:rsidRDefault="00FA6159" w:rsidP="009E29A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Ngôn ngữ sử dụng làm ví dụ: Python 3</w:t>
      </w:r>
      <w:r w:rsidR="009E29AE" w:rsidRPr="008F45AF">
        <w:rPr>
          <w:rFonts w:ascii="Times New Roman" w:hAnsi="Times New Roman" w:cs="Times New Roman"/>
          <w:sz w:val="26"/>
          <w:szCs w:val="26"/>
        </w:rPr>
        <w:t>.</w:t>
      </w:r>
    </w:p>
    <w:p w:rsidR="00FA6159" w:rsidRDefault="00FA6159" w:rsidP="009E29A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Ứng dụng sử dụng thuyết trình: MS PowerPoint 2016.</w:t>
      </w:r>
    </w:p>
    <w:p w:rsidR="00FA6159" w:rsidRDefault="00FA6159" w:rsidP="009E29A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Ứng dụng sử dụng để viết biên bản và viết báo cáo: MS Word</w:t>
      </w:r>
      <w:r>
        <w:rPr>
          <w:rFonts w:ascii="Times New Roman" w:hAnsi="Times New Roman" w:cs="Times New Roman"/>
          <w:sz w:val="26"/>
          <w:szCs w:val="26"/>
        </w:rPr>
        <w:t xml:space="preserve"> 2016</w:t>
      </w:r>
      <w:r>
        <w:rPr>
          <w:rFonts w:ascii="Times New Roman" w:hAnsi="Times New Roman" w:cs="Times New Roman"/>
          <w:sz w:val="26"/>
          <w:szCs w:val="26"/>
        </w:rPr>
        <w:t>.</w:t>
      </w:r>
    </w:p>
    <w:p w:rsidR="00FA6159" w:rsidRPr="00FA6159" w:rsidRDefault="00FA6159" w:rsidP="00FA615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Ứng dụng làm trò chơi tương tác: </w:t>
      </w:r>
      <w:proofErr w:type="gramStart"/>
      <w:r>
        <w:rPr>
          <w:rFonts w:ascii="Times New Roman" w:hAnsi="Times New Roman" w:cs="Times New Roman"/>
          <w:sz w:val="26"/>
          <w:szCs w:val="26"/>
        </w:rPr>
        <w:t>Kahoot!.</w:t>
      </w:r>
      <w:proofErr w:type="gramEnd"/>
    </w:p>
    <w:p w:rsidR="009E53AE" w:rsidRPr="0046047A" w:rsidRDefault="009E53AE" w:rsidP="0046047A">
      <w:pPr>
        <w:pStyle w:val="Heading2"/>
        <w:numPr>
          <w:ilvl w:val="0"/>
          <w:numId w:val="17"/>
        </w:numPr>
        <w:rPr>
          <w:rFonts w:ascii="Times New Roman" w:hAnsi="Times New Roman" w:cs="Times New Roman"/>
        </w:rPr>
      </w:pPr>
      <w:bookmarkStart w:id="22" w:name="_Toc535523139"/>
      <w:bookmarkStart w:id="23" w:name="_Toc60601650"/>
      <w:r w:rsidRPr="0046047A">
        <w:rPr>
          <w:rFonts w:ascii="Times New Roman" w:hAnsi="Times New Roman" w:cs="Times New Roman"/>
        </w:rPr>
        <w:lastRenderedPageBreak/>
        <w:t>P</w:t>
      </w:r>
      <w:r w:rsidR="00FA6159">
        <w:rPr>
          <w:rFonts w:ascii="Times New Roman" w:hAnsi="Times New Roman" w:cs="Times New Roman"/>
        </w:rPr>
        <w:t>hía Guest</w:t>
      </w:r>
      <w:r w:rsidRPr="0046047A">
        <w:rPr>
          <w:rFonts w:ascii="Times New Roman" w:hAnsi="Times New Roman" w:cs="Times New Roman"/>
        </w:rPr>
        <w:t>:</w:t>
      </w:r>
      <w:bookmarkEnd w:id="22"/>
      <w:bookmarkEnd w:id="23"/>
    </w:p>
    <w:p w:rsidR="009B4963" w:rsidRPr="008F45AF" w:rsidRDefault="00FA6159" w:rsidP="009B496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Về phía guest, sau buổi học có thể nắm rõ các khái niệm về Greedy, cách thức, điều kiện nó hoạt động như thế nào, ứng dụng trong việc sử dụng để làm tài nguyên trong ngành Khoa học máy tính ra </w:t>
      </w:r>
      <w:proofErr w:type="gramStart"/>
      <w:r>
        <w:rPr>
          <w:rFonts w:ascii="Times New Roman" w:hAnsi="Times New Roman" w:cs="Times New Roman"/>
          <w:sz w:val="26"/>
          <w:szCs w:val="26"/>
        </w:rPr>
        <w:t>sao,…</w:t>
      </w:r>
      <w:proofErr w:type="gramEnd"/>
    </w:p>
    <w:p w:rsidR="0028665E" w:rsidRPr="0046047A" w:rsidRDefault="00FA6159" w:rsidP="0046047A">
      <w:pPr>
        <w:pStyle w:val="Heading2"/>
        <w:numPr>
          <w:ilvl w:val="0"/>
          <w:numId w:val="17"/>
        </w:numPr>
        <w:rPr>
          <w:rFonts w:ascii="Times New Roman" w:hAnsi="Times New Roman" w:cs="Times New Roman"/>
        </w:rPr>
      </w:pPr>
      <w:bookmarkStart w:id="24" w:name="_Toc535523140"/>
      <w:bookmarkStart w:id="25" w:name="_Toc60601651"/>
      <w:r>
        <w:rPr>
          <w:rFonts w:ascii="Times New Roman" w:hAnsi="Times New Roman" w:cs="Times New Roman"/>
        </w:rPr>
        <w:t>Phía Host</w:t>
      </w:r>
      <w:r w:rsidR="0028665E" w:rsidRPr="0046047A">
        <w:rPr>
          <w:rFonts w:ascii="Times New Roman" w:hAnsi="Times New Roman" w:cs="Times New Roman"/>
        </w:rPr>
        <w:t>:</w:t>
      </w:r>
      <w:bookmarkEnd w:id="24"/>
      <w:bookmarkEnd w:id="25"/>
    </w:p>
    <w:p w:rsidR="0028665E" w:rsidRPr="008F45AF" w:rsidRDefault="000218CF" w:rsidP="0028665E">
      <w:pPr>
        <w:pStyle w:val="ListParagraph"/>
        <w:numPr>
          <w:ilvl w:val="0"/>
          <w:numId w:val="6"/>
        </w:numPr>
        <w:rPr>
          <w:rFonts w:ascii="Times New Roman" w:hAnsi="Times New Roman" w:cs="Times New Roman"/>
          <w:sz w:val="26"/>
          <w:szCs w:val="26"/>
        </w:rPr>
      </w:pPr>
      <w:r w:rsidRPr="008F45AF">
        <w:rPr>
          <w:rFonts w:ascii="Times New Roman" w:hAnsi="Times New Roman" w:cs="Times New Roman"/>
          <w:sz w:val="26"/>
          <w:szCs w:val="26"/>
        </w:rPr>
        <w:t xml:space="preserve">Về phía </w:t>
      </w:r>
      <w:r w:rsidR="00FA6159">
        <w:rPr>
          <w:rFonts w:ascii="Times New Roman" w:hAnsi="Times New Roman" w:cs="Times New Roman"/>
          <w:sz w:val="26"/>
          <w:szCs w:val="26"/>
        </w:rPr>
        <w:t>host</w:t>
      </w:r>
      <w:r w:rsidRPr="008F45AF">
        <w:rPr>
          <w:rFonts w:ascii="Times New Roman" w:hAnsi="Times New Roman" w:cs="Times New Roman"/>
          <w:sz w:val="26"/>
          <w:szCs w:val="26"/>
        </w:rPr>
        <w:t xml:space="preserve">, </w:t>
      </w:r>
      <w:r w:rsidR="00FA6159">
        <w:rPr>
          <w:rFonts w:ascii="Times New Roman" w:hAnsi="Times New Roman" w:cs="Times New Roman"/>
          <w:sz w:val="26"/>
          <w:szCs w:val="26"/>
        </w:rPr>
        <w:t>Slide phải ngắn gọn, phù hợp về mặt màu sắc và hình ảnh, có nhiều ví dụ chạy bằng tay và giải thích rõ rang khi mà còn sự khúc mắc của người nghe.</w:t>
      </w:r>
    </w:p>
    <w:p w:rsidR="00C1083C" w:rsidRDefault="00FA6159" w:rsidP="0028665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Bên cạnh đó </w:t>
      </w:r>
      <w:r w:rsidR="00124FEC">
        <w:rPr>
          <w:rFonts w:ascii="Times New Roman" w:hAnsi="Times New Roman" w:cs="Times New Roman"/>
          <w:sz w:val="26"/>
          <w:szCs w:val="26"/>
        </w:rPr>
        <w:t>việc trình bày phải rõ rang không nhập nhằng giữa vấn đề này với vấn đề khác, phát âm phải rõ ràng, đặc biệt là các thuật ngữ tiếng anh</w:t>
      </w:r>
      <w:r w:rsidR="000218CF" w:rsidRPr="008F45AF">
        <w:rPr>
          <w:rFonts w:ascii="Times New Roman" w:hAnsi="Times New Roman" w:cs="Times New Roman"/>
          <w:sz w:val="26"/>
          <w:szCs w:val="26"/>
        </w:rPr>
        <w:t>.</w:t>
      </w:r>
    </w:p>
    <w:p w:rsidR="00124FEC" w:rsidRDefault="00124FEC" w:rsidP="0028665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Phân bổ thời lượng phù hợp để không làm việc trình bày qua nhàm chán, trò chơi phải đưa ra những câu hỏi liên quan đến vấn đề trình bày.</w:t>
      </w:r>
    </w:p>
    <w:p w:rsidR="00C1719F" w:rsidRPr="00124FEC" w:rsidRDefault="00124FEC" w:rsidP="00C1719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Tiếp thu ý kiến nhận xét và các câu hỏi của thầy và các bạn để sửa đổi Slide sao cho phù hợp.</w:t>
      </w:r>
      <w:bookmarkStart w:id="26" w:name="_Toc535523144"/>
    </w:p>
    <w:p w:rsidR="00070335" w:rsidRPr="00124FEC" w:rsidRDefault="00070335" w:rsidP="00124FEC">
      <w:pPr>
        <w:pStyle w:val="Heading1"/>
        <w:ind w:firstLine="720"/>
        <w:jc w:val="center"/>
        <w:rPr>
          <w:rFonts w:ascii="Times New Roman" w:hAnsi="Times New Roman" w:cs="Times New Roman"/>
          <w:sz w:val="26"/>
          <w:szCs w:val="26"/>
        </w:rPr>
      </w:pPr>
      <w:bookmarkStart w:id="27" w:name="_Toc535523152"/>
      <w:bookmarkStart w:id="28" w:name="_Toc60601652"/>
      <w:bookmarkEnd w:id="26"/>
      <w:r w:rsidRPr="00AA1F23">
        <w:rPr>
          <w:rFonts w:ascii="Times New Roman" w:hAnsi="Times New Roman" w:cs="Times New Roman"/>
        </w:rPr>
        <w:t xml:space="preserve">Chương </w:t>
      </w:r>
      <w:r w:rsidR="00124FEC">
        <w:rPr>
          <w:rFonts w:ascii="Times New Roman" w:hAnsi="Times New Roman" w:cs="Times New Roman"/>
        </w:rPr>
        <w:t>3</w:t>
      </w:r>
      <w:r w:rsidR="00774FB0" w:rsidRPr="00AA1F23">
        <w:rPr>
          <w:rFonts w:ascii="Times New Roman" w:hAnsi="Times New Roman" w:cs="Times New Roman"/>
        </w:rPr>
        <w:t xml:space="preserve">: </w:t>
      </w:r>
      <w:bookmarkEnd w:id="27"/>
      <w:r w:rsidR="00124FEC">
        <w:rPr>
          <w:rFonts w:ascii="Times New Roman" w:hAnsi="Times New Roman" w:cs="Times New Roman"/>
        </w:rPr>
        <w:t>TIẾP THU Ý KIẾN VÀ SỬA ĐỔI</w:t>
      </w:r>
      <w:bookmarkEnd w:id="28"/>
    </w:p>
    <w:p w:rsidR="00774FB0" w:rsidRPr="00AA1F23" w:rsidRDefault="00124FEC" w:rsidP="00A65077">
      <w:pPr>
        <w:pStyle w:val="Heading2"/>
        <w:numPr>
          <w:ilvl w:val="0"/>
          <w:numId w:val="21"/>
        </w:numPr>
        <w:rPr>
          <w:rFonts w:ascii="Times New Roman" w:hAnsi="Times New Roman" w:cs="Times New Roman"/>
        </w:rPr>
      </w:pPr>
      <w:bookmarkStart w:id="29" w:name="_Toc60601653"/>
      <w:r>
        <w:rPr>
          <w:rFonts w:ascii="Times New Roman" w:hAnsi="Times New Roman" w:cs="Times New Roman"/>
        </w:rPr>
        <w:t>Slide</w:t>
      </w:r>
      <w:r w:rsidR="00774FB0" w:rsidRPr="00AA1F23">
        <w:rPr>
          <w:rFonts w:ascii="Times New Roman" w:hAnsi="Times New Roman" w:cs="Times New Roman"/>
        </w:rPr>
        <w:t>.</w:t>
      </w:r>
      <w:bookmarkEnd w:id="29"/>
    </w:p>
    <w:p w:rsidR="001D00DF" w:rsidRDefault="008849A7" w:rsidP="00124FEC">
      <w:pPr>
        <w:pStyle w:val="ListParagraph"/>
        <w:numPr>
          <w:ilvl w:val="0"/>
          <w:numId w:val="6"/>
        </w:numPr>
        <w:rPr>
          <w:rFonts w:ascii="Times New Roman" w:hAnsi="Times New Roman" w:cs="Times New Roman"/>
          <w:sz w:val="26"/>
          <w:szCs w:val="26"/>
        </w:rPr>
      </w:pPr>
      <w:r w:rsidRPr="008F45AF">
        <w:rPr>
          <w:rFonts w:ascii="Times New Roman" w:hAnsi="Times New Roman" w:cs="Times New Roman"/>
          <w:sz w:val="26"/>
          <w:szCs w:val="26"/>
        </w:rPr>
        <w:t xml:space="preserve"> </w:t>
      </w:r>
      <w:r w:rsidR="00124FEC">
        <w:rPr>
          <w:rFonts w:ascii="Times New Roman" w:hAnsi="Times New Roman" w:cs="Times New Roman"/>
          <w:sz w:val="26"/>
          <w:szCs w:val="26"/>
        </w:rPr>
        <w:t xml:space="preserve">Được đánh giá là dễ nhìn, phù hợp với phương diện màu sắc và hình ảnh, ví dụ đa dạng, có trình bày rõ hơn ở bảng </w:t>
      </w:r>
      <w:proofErr w:type="gramStart"/>
      <w:r w:rsidR="00124FEC">
        <w:rPr>
          <w:rFonts w:ascii="Times New Roman" w:hAnsi="Times New Roman" w:cs="Times New Roman"/>
          <w:sz w:val="26"/>
          <w:szCs w:val="26"/>
        </w:rPr>
        <w:t>viết,…</w:t>
      </w:r>
      <w:proofErr w:type="gramEnd"/>
    </w:p>
    <w:p w:rsidR="00124FEC" w:rsidRPr="008F45AF" w:rsidRDefault="00124FEC" w:rsidP="00124FE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Sửa đổi lại một số nội dung góp ý của thầy để hoàn thiện Slide</w:t>
      </w:r>
      <w:r w:rsidR="00464689">
        <w:rPr>
          <w:rFonts w:ascii="Times New Roman" w:hAnsi="Times New Roman" w:cs="Times New Roman"/>
          <w:sz w:val="26"/>
          <w:szCs w:val="26"/>
        </w:rPr>
        <w:t>.</w:t>
      </w:r>
    </w:p>
    <w:p w:rsidR="008C4889" w:rsidRPr="008C4889" w:rsidRDefault="00464689" w:rsidP="008C4889">
      <w:pPr>
        <w:pStyle w:val="Heading2"/>
        <w:numPr>
          <w:ilvl w:val="0"/>
          <w:numId w:val="21"/>
        </w:numPr>
        <w:rPr>
          <w:rFonts w:ascii="Times New Roman" w:hAnsi="Times New Roman" w:cs="Times New Roman"/>
        </w:rPr>
      </w:pPr>
      <w:bookmarkStart w:id="30" w:name="_Toc60601654"/>
      <w:r>
        <w:rPr>
          <w:rFonts w:ascii="Times New Roman" w:hAnsi="Times New Roman" w:cs="Times New Roman"/>
        </w:rPr>
        <w:t>Nội dung</w:t>
      </w:r>
      <w:r w:rsidR="00821FCB" w:rsidRPr="00AA1F23">
        <w:rPr>
          <w:rFonts w:ascii="Times New Roman" w:hAnsi="Times New Roman" w:cs="Times New Roman"/>
        </w:rPr>
        <w:t>:</w:t>
      </w:r>
      <w:bookmarkEnd w:id="30"/>
    </w:p>
    <w:p w:rsidR="00821FCB" w:rsidRDefault="00464689" w:rsidP="00821FCB">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Nội dung hơi dài, cần làm rõ đặc điểm của bài toán hơn, lựa chọn bài toán </w:t>
      </w:r>
      <w:proofErr w:type="gramStart"/>
      <w:r>
        <w:rPr>
          <w:rFonts w:ascii="Times New Roman" w:hAnsi="Times New Roman" w:cs="Times New Roman"/>
          <w:sz w:val="26"/>
          <w:szCs w:val="26"/>
        </w:rPr>
        <w:t>balo(</w:t>
      </w:r>
      <w:proofErr w:type="gramEnd"/>
      <w:r>
        <w:rPr>
          <w:rFonts w:ascii="Times New Roman" w:hAnsi="Times New Roman" w:cs="Times New Roman"/>
          <w:sz w:val="26"/>
          <w:szCs w:val="26"/>
        </w:rPr>
        <w:t>phản ví dụ) chưa hợp lý</w:t>
      </w:r>
      <w:r w:rsidR="001D00DF" w:rsidRPr="008F45AF">
        <w:rPr>
          <w:rFonts w:ascii="Times New Roman" w:hAnsi="Times New Roman" w:cs="Times New Roman"/>
          <w:sz w:val="26"/>
          <w:szCs w:val="26"/>
        </w:rPr>
        <w:t>.</w:t>
      </w:r>
    </w:p>
    <w:p w:rsidR="008C4889" w:rsidRDefault="00464689" w:rsidP="00821FCB">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Sửa đổi lại nộ</w:t>
      </w:r>
      <w:r w:rsidR="008C4889">
        <w:rPr>
          <w:rFonts w:ascii="Times New Roman" w:hAnsi="Times New Roman" w:cs="Times New Roman"/>
          <w:sz w:val="26"/>
          <w:szCs w:val="26"/>
        </w:rPr>
        <w:t>i dung trong buổi sau và đã trả lời trong buổi giải đáp.</w:t>
      </w:r>
    </w:p>
    <w:p w:rsidR="00757241" w:rsidRDefault="008C4889" w:rsidP="008C4889">
      <w:pPr>
        <w:pStyle w:val="Heading2"/>
        <w:ind w:left="720"/>
        <w:rPr>
          <w:rFonts w:ascii="Times New Roman" w:hAnsi="Times New Roman" w:cs="Times New Roman"/>
        </w:rPr>
      </w:pPr>
      <w:bookmarkStart w:id="31" w:name="_Toc60601655"/>
      <w:r w:rsidRPr="008C4889">
        <w:rPr>
          <w:rFonts w:ascii="Times New Roman" w:hAnsi="Times New Roman" w:cs="Times New Roman"/>
        </w:rPr>
        <w:t>3</w:t>
      </w:r>
      <w:r>
        <w:t xml:space="preserve">.   </w:t>
      </w:r>
      <w:r w:rsidR="00757241">
        <w:rPr>
          <w:rFonts w:ascii="Times New Roman" w:hAnsi="Times New Roman" w:cs="Times New Roman"/>
        </w:rPr>
        <w:t>Thuyết trình:</w:t>
      </w:r>
      <w:bookmarkEnd w:id="31"/>
    </w:p>
    <w:p w:rsidR="00464689" w:rsidRPr="00757241" w:rsidRDefault="00757241" w:rsidP="00757241">
      <w:pPr>
        <w:ind w:left="1440" w:hanging="375"/>
        <w:rPr>
          <w:rFonts w:ascii="Times New Roman" w:hAnsi="Times New Roman" w:cs="Times New Roman"/>
          <w:sz w:val="26"/>
          <w:szCs w:val="26"/>
        </w:rPr>
      </w:pPr>
      <w:r>
        <w:t>-</w:t>
      </w:r>
      <w:r>
        <w:tab/>
      </w:r>
      <w:r w:rsidRPr="00757241">
        <w:rPr>
          <w:rFonts w:ascii="Times New Roman" w:hAnsi="Times New Roman" w:cs="Times New Roman"/>
          <w:sz w:val="26"/>
          <w:szCs w:val="26"/>
        </w:rPr>
        <w:t xml:space="preserve">Cần nói trọng tâm hơn, phát âm những thuật ngữ Tiếng anh rõ ràng hơn, đi </w:t>
      </w:r>
      <w:r>
        <w:rPr>
          <w:rFonts w:ascii="Times New Roman" w:hAnsi="Times New Roman" w:cs="Times New Roman"/>
          <w:sz w:val="26"/>
          <w:szCs w:val="26"/>
        </w:rPr>
        <w:t xml:space="preserve">  </w:t>
      </w:r>
      <w:r w:rsidRPr="00757241">
        <w:rPr>
          <w:rFonts w:ascii="Times New Roman" w:hAnsi="Times New Roman" w:cs="Times New Roman"/>
          <w:sz w:val="26"/>
          <w:szCs w:val="26"/>
        </w:rPr>
        <w:t>vào vấn đề một cách đơn giản hơn.</w:t>
      </w:r>
    </w:p>
    <w:p w:rsidR="000C25AC" w:rsidRPr="008F45AF" w:rsidRDefault="000C25AC" w:rsidP="008C4889">
      <w:pPr>
        <w:ind w:left="1080"/>
        <w:rPr>
          <w:rFonts w:ascii="Times New Roman" w:hAnsi="Times New Roman" w:cs="Times New Roman"/>
          <w:sz w:val="26"/>
          <w:szCs w:val="26"/>
        </w:rPr>
      </w:pPr>
      <w:r w:rsidRPr="008F45AF">
        <w:rPr>
          <w:rFonts w:ascii="Times New Roman" w:hAnsi="Times New Roman" w:cs="Times New Roman"/>
          <w:sz w:val="26"/>
          <w:szCs w:val="26"/>
        </w:rPr>
        <w:br w:type="page"/>
      </w:r>
    </w:p>
    <w:p w:rsidR="001D00DF" w:rsidRPr="008F45AF" w:rsidRDefault="00BC0F47" w:rsidP="00AA1F23">
      <w:pPr>
        <w:pStyle w:val="Heading1"/>
        <w:jc w:val="center"/>
        <w:rPr>
          <w:rFonts w:ascii="Times New Roman" w:hAnsi="Times New Roman" w:cs="Times New Roman"/>
          <w:sz w:val="26"/>
          <w:szCs w:val="26"/>
        </w:rPr>
      </w:pPr>
      <w:bookmarkStart w:id="32" w:name="_Toc535523153"/>
      <w:bookmarkStart w:id="33" w:name="_Toc60601656"/>
      <w:r>
        <w:rPr>
          <w:rFonts w:ascii="Times New Roman" w:hAnsi="Times New Roman" w:cs="Times New Roman"/>
          <w:sz w:val="26"/>
          <w:szCs w:val="26"/>
        </w:rPr>
        <w:lastRenderedPageBreak/>
        <w:t>Chương 4</w:t>
      </w:r>
      <w:r w:rsidR="000C25AC" w:rsidRPr="008F45AF">
        <w:rPr>
          <w:rFonts w:ascii="Times New Roman" w:hAnsi="Times New Roman" w:cs="Times New Roman"/>
          <w:sz w:val="26"/>
          <w:szCs w:val="26"/>
        </w:rPr>
        <w:t xml:space="preserve">: </w:t>
      </w:r>
      <w:bookmarkEnd w:id="32"/>
      <w:r w:rsidR="0046047A">
        <w:rPr>
          <w:rFonts w:ascii="Times New Roman" w:hAnsi="Times New Roman" w:cs="Times New Roman"/>
          <w:sz w:val="26"/>
          <w:szCs w:val="26"/>
        </w:rPr>
        <w:t>TÀI LIỆU THAM KHẢO</w:t>
      </w:r>
      <w:bookmarkEnd w:id="33"/>
    </w:p>
    <w:p w:rsidR="000C25AC" w:rsidRPr="00AA1F23" w:rsidRDefault="00BC0F47" w:rsidP="00A65077">
      <w:pPr>
        <w:pStyle w:val="Heading2"/>
        <w:numPr>
          <w:ilvl w:val="0"/>
          <w:numId w:val="22"/>
        </w:numPr>
        <w:rPr>
          <w:rFonts w:ascii="Times New Roman" w:hAnsi="Times New Roman" w:cs="Times New Roman"/>
        </w:rPr>
      </w:pPr>
      <w:bookmarkStart w:id="34" w:name="_Toc60601657"/>
      <w:r>
        <w:rPr>
          <w:rFonts w:ascii="Times New Roman" w:hAnsi="Times New Roman" w:cs="Times New Roman"/>
        </w:rPr>
        <w:t>Tài liệu tham khảo.</w:t>
      </w:r>
      <w:bookmarkEnd w:id="34"/>
    </w:p>
    <w:p w:rsidR="00EF1DD7" w:rsidRPr="00BC0F47" w:rsidRDefault="00BC0F47" w:rsidP="0059553F">
      <w:pPr>
        <w:pStyle w:val="ListParagraph"/>
        <w:numPr>
          <w:ilvl w:val="0"/>
          <w:numId w:val="6"/>
        </w:numPr>
        <w:rPr>
          <w:rFonts w:ascii="Times New Roman" w:hAnsi="Times New Roman" w:cs="Times New Roman"/>
          <w:sz w:val="26"/>
          <w:szCs w:val="26"/>
        </w:rPr>
      </w:pPr>
      <w:r w:rsidRPr="00BC0F47">
        <w:rPr>
          <w:rFonts w:ascii="Times New Roman" w:hAnsi="Times New Roman" w:cs="Times New Roman"/>
          <w:color w:val="3C4043"/>
          <w:spacing w:val="3"/>
        </w:rPr>
        <w:t>Bài giảng lớp CS161 - DESIGN AND ANALYSIS OF ALGORITHMS, Stanford</w:t>
      </w:r>
      <w:r w:rsidRPr="00BC0F47">
        <w:rPr>
          <w:rFonts w:ascii="Times New Roman" w:hAnsi="Times New Roman" w:cs="Times New Roman"/>
          <w:color w:val="3C4043"/>
          <w:spacing w:val="3"/>
        </w:rPr>
        <w:t>.</w:t>
      </w:r>
    </w:p>
    <w:p w:rsidR="00BC0F47" w:rsidRPr="00BC0F47" w:rsidRDefault="00BC0F47" w:rsidP="0059553F">
      <w:pPr>
        <w:pStyle w:val="ListParagraph"/>
        <w:numPr>
          <w:ilvl w:val="0"/>
          <w:numId w:val="6"/>
        </w:numPr>
        <w:rPr>
          <w:rFonts w:ascii="Times New Roman" w:hAnsi="Times New Roman" w:cs="Times New Roman"/>
          <w:sz w:val="26"/>
          <w:szCs w:val="26"/>
        </w:rPr>
      </w:pPr>
      <w:r w:rsidRPr="00BC0F47">
        <w:rPr>
          <w:rFonts w:ascii="Times New Roman" w:hAnsi="Times New Roman" w:cs="Times New Roman"/>
          <w:color w:val="3C4043"/>
          <w:spacing w:val="3"/>
        </w:rPr>
        <w:t>Sách: The Algorithms Illuminated</w:t>
      </w:r>
      <w:r w:rsidRPr="00BC0F47">
        <w:rPr>
          <w:rFonts w:ascii="Times New Roman" w:hAnsi="Times New Roman" w:cs="Times New Roman"/>
          <w:color w:val="3C4043"/>
          <w:spacing w:val="3"/>
        </w:rPr>
        <w:t>.</w:t>
      </w:r>
    </w:p>
    <w:p w:rsidR="00BC0F47" w:rsidRPr="00BC0F47" w:rsidRDefault="00BC0F47" w:rsidP="00BC0F47">
      <w:pPr>
        <w:pStyle w:val="ListParagraph"/>
        <w:numPr>
          <w:ilvl w:val="0"/>
          <w:numId w:val="6"/>
        </w:numPr>
        <w:rPr>
          <w:rFonts w:ascii="Times New Roman" w:hAnsi="Times New Roman" w:cs="Times New Roman"/>
          <w:sz w:val="26"/>
          <w:szCs w:val="26"/>
        </w:rPr>
      </w:pPr>
      <w:r w:rsidRPr="00BC0F47">
        <w:rPr>
          <w:rFonts w:ascii="Times New Roman" w:hAnsi="Times New Roman" w:cs="Times New Roman"/>
          <w:color w:val="3C4043"/>
          <w:spacing w:val="3"/>
        </w:rPr>
        <w:t>Video YouTube:</w:t>
      </w:r>
    </w:p>
    <w:p w:rsidR="00BC0F47" w:rsidRPr="00BC0F47" w:rsidRDefault="00BC0F47" w:rsidP="00BC0F47">
      <w:pPr>
        <w:pStyle w:val="ListParagraph"/>
        <w:ind w:left="1440"/>
        <w:rPr>
          <w:rFonts w:ascii="Times New Roman" w:hAnsi="Times New Roman" w:cs="Times New Roman"/>
        </w:rPr>
      </w:pPr>
      <w:r w:rsidRPr="00BC0F47">
        <w:rPr>
          <w:rStyle w:val="nje5zd"/>
          <w:rFonts w:ascii="Times New Roman" w:hAnsi="Times New Roman" w:cs="Times New Roman"/>
          <w:color w:val="3C4043"/>
          <w:spacing w:val="3"/>
        </w:rPr>
        <w:t xml:space="preserve">Part1: </w:t>
      </w:r>
      <w:hyperlink r:id="rId9" w:tgtFrame="_blank" w:history="1">
        <w:r w:rsidRPr="00BC0F47">
          <w:rPr>
            <w:rStyle w:val="Hyperlink"/>
            <w:rFonts w:ascii="Times New Roman" w:hAnsi="Times New Roman" w:cs="Times New Roman"/>
            <w:spacing w:val="3"/>
          </w:rPr>
          <w:t>https://www.youtube.com/playlist?list=PLEGCF-WLh2RLHqXx6-GZr_w7LgqKDXxN_</w:t>
        </w:r>
      </w:hyperlink>
    </w:p>
    <w:p w:rsidR="00BC0F47" w:rsidRPr="00BC0F47" w:rsidRDefault="00BC0F47" w:rsidP="00BC0F47">
      <w:pPr>
        <w:pStyle w:val="ListParagraph"/>
        <w:ind w:left="1440"/>
        <w:rPr>
          <w:rFonts w:ascii="Times New Roman" w:hAnsi="Times New Roman" w:cs="Times New Roman"/>
          <w:spacing w:val="3"/>
        </w:rPr>
      </w:pPr>
      <w:r w:rsidRPr="00BC0F47">
        <w:rPr>
          <w:rStyle w:val="nje5zd"/>
          <w:rFonts w:ascii="Times New Roman" w:hAnsi="Times New Roman" w:cs="Times New Roman"/>
          <w:color w:val="3C4043"/>
          <w:spacing w:val="3"/>
        </w:rPr>
        <w:t xml:space="preserve">Part2: </w:t>
      </w:r>
      <w:hyperlink r:id="rId10" w:history="1">
        <w:r w:rsidRPr="00BC0F47">
          <w:rPr>
            <w:rStyle w:val="Hyperlink"/>
            <w:rFonts w:ascii="Times New Roman" w:hAnsi="Times New Roman" w:cs="Times New Roman"/>
            <w:spacing w:val="3"/>
          </w:rPr>
          <w:t>https://www.youtube.com/playlist?list=PLEGCF-WLh2RJ5W-pt-KE9GUArTDzVwL1P</w:t>
        </w:r>
      </w:hyperlink>
    </w:p>
    <w:p w:rsidR="00BC0F47" w:rsidRPr="00BC0F47" w:rsidRDefault="00BC0F47" w:rsidP="00BC0F47">
      <w:pPr>
        <w:pStyle w:val="ListParagraph"/>
        <w:numPr>
          <w:ilvl w:val="0"/>
          <w:numId w:val="6"/>
        </w:numPr>
        <w:rPr>
          <w:rFonts w:ascii="Times New Roman" w:hAnsi="Times New Roman" w:cs="Times New Roman"/>
          <w:sz w:val="26"/>
          <w:szCs w:val="26"/>
        </w:rPr>
      </w:pPr>
      <w:r w:rsidRPr="00BC0F47">
        <w:rPr>
          <w:rFonts w:ascii="Times New Roman" w:hAnsi="Times New Roman" w:cs="Times New Roman"/>
          <w:color w:val="3C4043"/>
          <w:spacing w:val="3"/>
        </w:rPr>
        <w:t>Khóa học edX:</w:t>
      </w:r>
    </w:p>
    <w:p w:rsidR="00BC0F47" w:rsidRPr="00BC0F47" w:rsidRDefault="00BC0F47" w:rsidP="00BC0F47">
      <w:pPr>
        <w:pStyle w:val="ListParagraph"/>
        <w:ind w:left="1440"/>
        <w:rPr>
          <w:rFonts w:ascii="Times New Roman" w:hAnsi="Times New Roman" w:cs="Times New Roman"/>
        </w:rPr>
      </w:pPr>
      <w:r w:rsidRPr="00BC0F47">
        <w:rPr>
          <w:rStyle w:val="nje5zd"/>
          <w:rFonts w:ascii="Times New Roman" w:hAnsi="Times New Roman" w:cs="Times New Roman"/>
          <w:color w:val="3C4043"/>
          <w:spacing w:val="3"/>
        </w:rPr>
        <w:t xml:space="preserve">Part1: </w:t>
      </w:r>
      <w:hyperlink r:id="rId11" w:tgtFrame="_blank" w:history="1">
        <w:r w:rsidRPr="00BC0F47">
          <w:rPr>
            <w:rStyle w:val="Hyperlink"/>
            <w:rFonts w:ascii="Times New Roman" w:hAnsi="Times New Roman" w:cs="Times New Roman"/>
            <w:spacing w:val="3"/>
          </w:rPr>
          <w:t>https://www.edx.org/course/algorithms-design-and-analysis</w:t>
        </w:r>
      </w:hyperlink>
    </w:p>
    <w:p w:rsidR="00BC0F47" w:rsidRPr="00BC0F47" w:rsidRDefault="00BC0F47" w:rsidP="00BC0F47">
      <w:pPr>
        <w:pStyle w:val="ListParagraph"/>
        <w:ind w:left="1440"/>
        <w:rPr>
          <w:rFonts w:ascii="Times New Roman" w:hAnsi="Times New Roman" w:cs="Times New Roman"/>
        </w:rPr>
      </w:pPr>
      <w:r w:rsidRPr="00BC0F47">
        <w:rPr>
          <w:rStyle w:val="nje5zd"/>
          <w:rFonts w:ascii="Times New Roman" w:hAnsi="Times New Roman" w:cs="Times New Roman"/>
          <w:color w:val="3C4043"/>
          <w:spacing w:val="3"/>
        </w:rPr>
        <w:t xml:space="preserve">Part2: </w:t>
      </w:r>
      <w:hyperlink r:id="rId12" w:tgtFrame="_blank" w:history="1">
        <w:r w:rsidRPr="00BC0F47">
          <w:rPr>
            <w:rStyle w:val="Hyperlink"/>
            <w:rFonts w:ascii="Times New Roman" w:hAnsi="Times New Roman" w:cs="Times New Roman"/>
            <w:spacing w:val="3"/>
          </w:rPr>
          <w:t>https://www.edx.org/course/algorithms-design-and-analysis-part-2-2</w:t>
        </w:r>
      </w:hyperlink>
    </w:p>
    <w:p w:rsidR="00BC0F47" w:rsidRPr="00BC0F47" w:rsidRDefault="00BC0F47" w:rsidP="00BC0F47">
      <w:pPr>
        <w:pStyle w:val="ListParagraph"/>
        <w:numPr>
          <w:ilvl w:val="0"/>
          <w:numId w:val="6"/>
        </w:numPr>
        <w:rPr>
          <w:rFonts w:ascii="Times New Roman" w:hAnsi="Times New Roman" w:cs="Times New Roman"/>
          <w:color w:val="3B3838" w:themeColor="background2" w:themeShade="40"/>
          <w:sz w:val="26"/>
          <w:szCs w:val="26"/>
        </w:rPr>
      </w:pPr>
      <w:r w:rsidRPr="00BC0F47">
        <w:rPr>
          <w:rFonts w:ascii="Times New Roman" w:hAnsi="Times New Roman" w:cs="Times New Roman"/>
          <w:color w:val="3B3838" w:themeColor="background2" w:themeShade="40"/>
          <w:sz w:val="26"/>
          <w:szCs w:val="26"/>
        </w:rPr>
        <w:t>ht</w:t>
      </w:r>
      <w:r>
        <w:rPr>
          <w:rFonts w:ascii="Times New Roman" w:hAnsi="Times New Roman" w:cs="Times New Roman"/>
          <w:color w:val="3B3838" w:themeColor="background2" w:themeShade="40"/>
          <w:sz w:val="26"/>
          <w:szCs w:val="26"/>
        </w:rPr>
        <w:t>tps://brilliant.org/wiki/greedy</w:t>
      </w:r>
      <w:r w:rsidRPr="00BC0F47">
        <w:rPr>
          <w:rFonts w:ascii="Times New Roman" w:hAnsi="Times New Roman" w:cs="Times New Roman"/>
          <w:color w:val="3B3838" w:themeColor="background2" w:themeShade="40"/>
          <w:sz w:val="26"/>
          <w:szCs w:val="26"/>
        </w:rPr>
        <w:t>algorithm/#:~:text=A%20greedy%20algorithm%20is%20a,to%20solve%20the%20entire%20problem.</w:t>
      </w:r>
    </w:p>
    <w:p w:rsidR="00097046" w:rsidRPr="00AA1F23" w:rsidRDefault="00097046" w:rsidP="00BF2999">
      <w:pPr>
        <w:pStyle w:val="Heading2"/>
        <w:numPr>
          <w:ilvl w:val="0"/>
          <w:numId w:val="22"/>
        </w:numPr>
        <w:rPr>
          <w:rFonts w:ascii="Times New Roman" w:hAnsi="Times New Roman" w:cs="Times New Roman"/>
        </w:rPr>
      </w:pPr>
      <w:bookmarkStart w:id="35" w:name="_Toc60601658"/>
      <w:r w:rsidRPr="00AA1F23">
        <w:rPr>
          <w:rFonts w:ascii="Times New Roman" w:hAnsi="Times New Roman" w:cs="Times New Roman"/>
        </w:rPr>
        <w:t>Bảng phân công công việc:</w:t>
      </w:r>
      <w:bookmarkEnd w:id="35"/>
    </w:p>
    <w:tbl>
      <w:tblPr>
        <w:tblStyle w:val="TableGrid"/>
        <w:tblW w:w="0" w:type="auto"/>
        <w:tblInd w:w="1080" w:type="dxa"/>
        <w:tblLook w:val="04A0" w:firstRow="1" w:lastRow="0" w:firstColumn="1" w:lastColumn="0" w:noHBand="0" w:noVBand="1"/>
      </w:tblPr>
      <w:tblGrid>
        <w:gridCol w:w="3325"/>
        <w:gridCol w:w="4945"/>
      </w:tblGrid>
      <w:tr w:rsidR="001E1D09" w:rsidRPr="008F45AF" w:rsidTr="001E1D09">
        <w:tc>
          <w:tcPr>
            <w:tcW w:w="3325" w:type="dxa"/>
          </w:tcPr>
          <w:p w:rsidR="00097046" w:rsidRPr="008F45AF" w:rsidRDefault="00097046" w:rsidP="00BC0F47">
            <w:pPr>
              <w:pStyle w:val="ListParagraph"/>
              <w:ind w:left="0"/>
              <w:jc w:val="center"/>
              <w:rPr>
                <w:rFonts w:ascii="Times New Roman" w:hAnsi="Times New Roman" w:cs="Times New Roman"/>
                <w:sz w:val="26"/>
                <w:szCs w:val="26"/>
              </w:rPr>
            </w:pPr>
            <w:r w:rsidRPr="008F45AF">
              <w:rPr>
                <w:rFonts w:ascii="Times New Roman" w:hAnsi="Times New Roman" w:cs="Times New Roman"/>
                <w:sz w:val="26"/>
                <w:szCs w:val="26"/>
              </w:rPr>
              <w:t>Họ tên -MSSV</w:t>
            </w:r>
          </w:p>
        </w:tc>
        <w:tc>
          <w:tcPr>
            <w:tcW w:w="4945" w:type="dxa"/>
          </w:tcPr>
          <w:p w:rsidR="00097046" w:rsidRPr="008F45AF" w:rsidRDefault="00097046" w:rsidP="00BC0F47">
            <w:pPr>
              <w:pStyle w:val="ListParagraph"/>
              <w:ind w:left="0"/>
              <w:jc w:val="center"/>
              <w:rPr>
                <w:rFonts w:ascii="Times New Roman" w:hAnsi="Times New Roman" w:cs="Times New Roman"/>
                <w:sz w:val="26"/>
                <w:szCs w:val="26"/>
              </w:rPr>
            </w:pPr>
            <w:r w:rsidRPr="008F45AF">
              <w:rPr>
                <w:rFonts w:ascii="Times New Roman" w:hAnsi="Times New Roman" w:cs="Times New Roman"/>
                <w:sz w:val="26"/>
                <w:szCs w:val="26"/>
              </w:rPr>
              <w:t>Công việc</w:t>
            </w:r>
          </w:p>
        </w:tc>
      </w:tr>
      <w:tr w:rsidR="001E1D09" w:rsidRPr="008F45AF" w:rsidTr="001E1D09">
        <w:tc>
          <w:tcPr>
            <w:tcW w:w="3325" w:type="dxa"/>
          </w:tcPr>
          <w:p w:rsidR="00097046" w:rsidRPr="008F45AF" w:rsidRDefault="00BC0F47" w:rsidP="001E1D0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Phan Khắc Cường -18520548</w:t>
            </w:r>
          </w:p>
        </w:tc>
        <w:tc>
          <w:tcPr>
            <w:tcW w:w="4945" w:type="dxa"/>
          </w:tcPr>
          <w:p w:rsidR="00097046" w:rsidRPr="008F45AF" w:rsidRDefault="00BC0F47" w:rsidP="001E1D0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Tìm tài liệu</w:t>
            </w:r>
          </w:p>
          <w:p w:rsidR="001E1D09" w:rsidRPr="008F45AF" w:rsidRDefault="00BC0F47" w:rsidP="001E1D0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Tổng hợp tài liệu</w:t>
            </w:r>
          </w:p>
          <w:p w:rsidR="00310898" w:rsidRPr="008F45AF" w:rsidRDefault="00BC0F47" w:rsidP="001E1D0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Làm slide</w:t>
            </w:r>
          </w:p>
          <w:p w:rsidR="00310898" w:rsidRPr="008D03BD" w:rsidRDefault="00BC0F47" w:rsidP="001E1D09">
            <w:pPr>
              <w:pStyle w:val="ListParagraph"/>
              <w:numPr>
                <w:ilvl w:val="0"/>
                <w:numId w:val="6"/>
              </w:numPr>
              <w:rPr>
                <w:rFonts w:ascii="Times New Roman" w:hAnsi="Times New Roman" w:cs="Times New Roman"/>
                <w:color w:val="7030A0"/>
                <w:sz w:val="26"/>
                <w:szCs w:val="26"/>
              </w:rPr>
            </w:pPr>
            <w:r>
              <w:rPr>
                <w:rFonts w:ascii="Times New Roman" w:hAnsi="Times New Roman" w:cs="Times New Roman"/>
                <w:sz w:val="26"/>
                <w:szCs w:val="26"/>
              </w:rPr>
              <w:t>Thuyết trình</w:t>
            </w:r>
          </w:p>
          <w:p w:rsidR="008D03BD" w:rsidRPr="008D03BD" w:rsidRDefault="008D03BD" w:rsidP="001E1D09">
            <w:pPr>
              <w:pStyle w:val="ListParagraph"/>
              <w:numPr>
                <w:ilvl w:val="0"/>
                <w:numId w:val="6"/>
              </w:numPr>
              <w:rPr>
                <w:rFonts w:ascii="Times New Roman" w:hAnsi="Times New Roman" w:cs="Times New Roman"/>
                <w:color w:val="7030A0"/>
                <w:sz w:val="26"/>
                <w:szCs w:val="26"/>
              </w:rPr>
            </w:pPr>
            <w:r>
              <w:rPr>
                <w:rFonts w:ascii="Times New Roman" w:hAnsi="Times New Roman" w:cs="Times New Roman"/>
                <w:sz w:val="26"/>
                <w:szCs w:val="26"/>
              </w:rPr>
              <w:t>Trả lời câu hỏi</w:t>
            </w:r>
          </w:p>
          <w:p w:rsidR="008D03BD" w:rsidRPr="006A1E8C" w:rsidRDefault="008D03BD" w:rsidP="001E1D09">
            <w:pPr>
              <w:pStyle w:val="ListParagraph"/>
              <w:numPr>
                <w:ilvl w:val="0"/>
                <w:numId w:val="6"/>
              </w:numPr>
              <w:rPr>
                <w:rFonts w:ascii="Times New Roman" w:hAnsi="Times New Roman" w:cs="Times New Roman"/>
                <w:color w:val="7030A0"/>
                <w:sz w:val="26"/>
                <w:szCs w:val="26"/>
              </w:rPr>
            </w:pPr>
            <w:r>
              <w:rPr>
                <w:rFonts w:ascii="Times New Roman" w:hAnsi="Times New Roman" w:cs="Times New Roman"/>
                <w:sz w:val="26"/>
                <w:szCs w:val="26"/>
              </w:rPr>
              <w:t xml:space="preserve">Làm Kahoot! </w:t>
            </w:r>
          </w:p>
          <w:p w:rsidR="00EE6889" w:rsidRPr="008F45AF" w:rsidRDefault="00310898" w:rsidP="00310898">
            <w:pPr>
              <w:pStyle w:val="ListParagraph"/>
              <w:numPr>
                <w:ilvl w:val="0"/>
                <w:numId w:val="6"/>
              </w:numPr>
              <w:rPr>
                <w:rFonts w:ascii="Times New Roman" w:hAnsi="Times New Roman" w:cs="Times New Roman"/>
                <w:sz w:val="26"/>
                <w:szCs w:val="26"/>
              </w:rPr>
            </w:pPr>
            <w:r w:rsidRPr="008F45AF">
              <w:rPr>
                <w:rFonts w:ascii="Times New Roman" w:hAnsi="Times New Roman" w:cs="Times New Roman"/>
                <w:sz w:val="26"/>
                <w:szCs w:val="26"/>
              </w:rPr>
              <w:t xml:space="preserve">Viết </w:t>
            </w:r>
            <w:r w:rsidR="00BC0F47">
              <w:rPr>
                <w:rFonts w:ascii="Times New Roman" w:hAnsi="Times New Roman" w:cs="Times New Roman"/>
                <w:sz w:val="26"/>
                <w:szCs w:val="26"/>
              </w:rPr>
              <w:t>báo cáo</w:t>
            </w:r>
            <w:r w:rsidRPr="008F45AF">
              <w:rPr>
                <w:rFonts w:ascii="Times New Roman" w:hAnsi="Times New Roman" w:cs="Times New Roman"/>
                <w:sz w:val="26"/>
                <w:szCs w:val="26"/>
              </w:rPr>
              <w:t xml:space="preserve"> giải thích những phần đã làm. </w:t>
            </w:r>
          </w:p>
          <w:p w:rsidR="00310898" w:rsidRPr="008F45AF" w:rsidRDefault="00BC0F47" w:rsidP="0031089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Tổ chức phân công công việc</w:t>
            </w:r>
          </w:p>
          <w:p w:rsidR="00310898" w:rsidRPr="008F45AF" w:rsidRDefault="00BC0F47" w:rsidP="00EE688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Hoàn thành bài tập và github</w:t>
            </w:r>
          </w:p>
        </w:tc>
      </w:tr>
      <w:tr w:rsidR="001E1D09" w:rsidRPr="008F45AF" w:rsidTr="001E1D09">
        <w:tc>
          <w:tcPr>
            <w:tcW w:w="3325" w:type="dxa"/>
          </w:tcPr>
          <w:p w:rsidR="001E1D09" w:rsidRPr="008F45AF" w:rsidRDefault="001E1D09" w:rsidP="001E1D09">
            <w:pPr>
              <w:pStyle w:val="ListParagraph"/>
              <w:numPr>
                <w:ilvl w:val="0"/>
                <w:numId w:val="12"/>
              </w:numPr>
              <w:rPr>
                <w:rFonts w:ascii="Times New Roman" w:hAnsi="Times New Roman" w:cs="Times New Roman"/>
                <w:sz w:val="26"/>
                <w:szCs w:val="26"/>
              </w:rPr>
            </w:pPr>
            <w:r w:rsidRPr="008F45AF">
              <w:rPr>
                <w:rFonts w:ascii="Times New Roman" w:hAnsi="Times New Roman" w:cs="Times New Roman"/>
                <w:sz w:val="26"/>
                <w:szCs w:val="26"/>
              </w:rPr>
              <w:t>Nguyễ</w:t>
            </w:r>
            <w:r w:rsidR="00BC0F47">
              <w:rPr>
                <w:rFonts w:ascii="Times New Roman" w:hAnsi="Times New Roman" w:cs="Times New Roman"/>
                <w:sz w:val="26"/>
                <w:szCs w:val="26"/>
              </w:rPr>
              <w:t>n Anh Khoa - 18520922</w:t>
            </w:r>
          </w:p>
        </w:tc>
        <w:tc>
          <w:tcPr>
            <w:tcW w:w="4945" w:type="dxa"/>
          </w:tcPr>
          <w:p w:rsidR="00310898" w:rsidRPr="008F45AF" w:rsidRDefault="00BC0F47" w:rsidP="0031089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Tìm tài liệu</w:t>
            </w:r>
          </w:p>
          <w:p w:rsidR="00EE6889" w:rsidRPr="006A1E8C" w:rsidRDefault="008D03BD" w:rsidP="00310898">
            <w:pPr>
              <w:pStyle w:val="ListParagraph"/>
              <w:numPr>
                <w:ilvl w:val="0"/>
                <w:numId w:val="6"/>
              </w:numPr>
              <w:rPr>
                <w:rFonts w:ascii="Times New Roman" w:hAnsi="Times New Roman" w:cs="Times New Roman"/>
                <w:color w:val="FFC000"/>
                <w:sz w:val="26"/>
                <w:szCs w:val="26"/>
              </w:rPr>
            </w:pPr>
            <w:r>
              <w:rPr>
                <w:rFonts w:ascii="Times New Roman" w:hAnsi="Times New Roman" w:cs="Times New Roman"/>
                <w:sz w:val="26"/>
                <w:szCs w:val="26"/>
              </w:rPr>
              <w:t>Thuyết trình</w:t>
            </w:r>
          </w:p>
          <w:p w:rsidR="00EE6889" w:rsidRPr="008F45AF" w:rsidRDefault="008D03BD" w:rsidP="0031089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Làm trò chơi Kahoot!</w:t>
            </w:r>
          </w:p>
          <w:p w:rsidR="00EE6889" w:rsidRPr="008D03BD" w:rsidRDefault="00EE6889" w:rsidP="008D03BD">
            <w:pPr>
              <w:pStyle w:val="ListParagraph"/>
              <w:numPr>
                <w:ilvl w:val="0"/>
                <w:numId w:val="6"/>
              </w:numPr>
              <w:rPr>
                <w:rFonts w:ascii="Times New Roman" w:hAnsi="Times New Roman" w:cs="Times New Roman"/>
                <w:sz w:val="26"/>
                <w:szCs w:val="26"/>
              </w:rPr>
            </w:pPr>
            <w:r w:rsidRPr="008F45AF">
              <w:rPr>
                <w:rFonts w:ascii="Times New Roman" w:hAnsi="Times New Roman" w:cs="Times New Roman"/>
                <w:sz w:val="26"/>
                <w:szCs w:val="26"/>
              </w:rPr>
              <w:t>Tham gia viết document về phần mình đã làm</w:t>
            </w:r>
            <w:r w:rsidR="00EC649F" w:rsidRPr="008F45AF">
              <w:rPr>
                <w:rFonts w:ascii="Times New Roman" w:hAnsi="Times New Roman" w:cs="Times New Roman"/>
                <w:sz w:val="26"/>
                <w:szCs w:val="26"/>
              </w:rPr>
              <w:t>.</w:t>
            </w:r>
          </w:p>
        </w:tc>
      </w:tr>
    </w:tbl>
    <w:p w:rsidR="00E33668" w:rsidRPr="008F45AF" w:rsidRDefault="00E33668" w:rsidP="00EE6889">
      <w:pPr>
        <w:rPr>
          <w:rFonts w:ascii="Times New Roman" w:hAnsi="Times New Roman" w:cs="Times New Roman"/>
          <w:sz w:val="26"/>
          <w:szCs w:val="26"/>
        </w:rPr>
      </w:pPr>
      <w:bookmarkStart w:id="36" w:name="_GoBack"/>
      <w:bookmarkEnd w:id="36"/>
    </w:p>
    <w:sectPr w:rsidR="00E33668" w:rsidRPr="008F45A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BA7" w:rsidRDefault="00664BA7" w:rsidP="00E50DA7">
      <w:pPr>
        <w:spacing w:after="0" w:line="240" w:lineRule="auto"/>
      </w:pPr>
      <w:r>
        <w:separator/>
      </w:r>
    </w:p>
  </w:endnote>
  <w:endnote w:type="continuationSeparator" w:id="0">
    <w:p w:rsidR="00664BA7" w:rsidRDefault="00664BA7" w:rsidP="00E50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ld">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3318631"/>
      <w:docPartObj>
        <w:docPartGallery w:val="Page Numbers (Bottom of Page)"/>
        <w:docPartUnique/>
      </w:docPartObj>
    </w:sdtPr>
    <w:sdtEndPr>
      <w:rPr>
        <w:noProof/>
      </w:rPr>
    </w:sdtEndPr>
    <w:sdtContent>
      <w:p w:rsidR="00FD4B96" w:rsidRDefault="00FD4B96">
        <w:pPr>
          <w:pStyle w:val="Footer"/>
          <w:jc w:val="right"/>
        </w:pPr>
        <w:r>
          <w:fldChar w:fldCharType="begin"/>
        </w:r>
        <w:r>
          <w:instrText xml:space="preserve"> PAGE   \* MERGEFORMAT </w:instrText>
        </w:r>
        <w:r>
          <w:fldChar w:fldCharType="separate"/>
        </w:r>
        <w:r w:rsidR="008D03BD">
          <w:rPr>
            <w:noProof/>
          </w:rPr>
          <w:t>6</w:t>
        </w:r>
        <w:r>
          <w:rPr>
            <w:noProof/>
          </w:rPr>
          <w:fldChar w:fldCharType="end"/>
        </w:r>
      </w:p>
    </w:sdtContent>
  </w:sdt>
  <w:p w:rsidR="00FD4B96" w:rsidRDefault="00FD4B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BA7" w:rsidRDefault="00664BA7" w:rsidP="00E50DA7">
      <w:pPr>
        <w:spacing w:after="0" w:line="240" w:lineRule="auto"/>
      </w:pPr>
      <w:r>
        <w:separator/>
      </w:r>
    </w:p>
  </w:footnote>
  <w:footnote w:type="continuationSeparator" w:id="0">
    <w:p w:rsidR="00664BA7" w:rsidRDefault="00664BA7" w:rsidP="00E50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0B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E34AC7"/>
    <w:multiLevelType w:val="hybridMultilevel"/>
    <w:tmpl w:val="15DACB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926A7D"/>
    <w:multiLevelType w:val="hybridMultilevel"/>
    <w:tmpl w:val="1660E2C2"/>
    <w:lvl w:ilvl="0" w:tplc="8724CF16">
      <w:start w:val="2"/>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2F589B"/>
    <w:multiLevelType w:val="hybridMultilevel"/>
    <w:tmpl w:val="09A4139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A36B61C">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CF4038"/>
    <w:multiLevelType w:val="hybridMultilevel"/>
    <w:tmpl w:val="B8BC7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B0C07"/>
    <w:multiLevelType w:val="hybridMultilevel"/>
    <w:tmpl w:val="C0949830"/>
    <w:lvl w:ilvl="0" w:tplc="D4542D2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60E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46B71E5"/>
    <w:multiLevelType w:val="hybridMultilevel"/>
    <w:tmpl w:val="B6AA1A9E"/>
    <w:lvl w:ilvl="0" w:tplc="9A2629A8">
      <w:start w:val="1"/>
      <w:numFmt w:val="bullet"/>
      <w:lvlText w:val="-"/>
      <w:lvlJc w:val="left"/>
      <w:pPr>
        <w:ind w:left="1440" w:hanging="360"/>
      </w:pPr>
      <w:rPr>
        <w:rFonts w:ascii="Times New Roman" w:eastAsiaTheme="minorHAnsi" w:hAnsi="Times New Roman" w:cs="Times New Roman" w:hint="default"/>
        <w:color w:val="3B3838" w:themeColor="background2" w:themeShade="4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284042"/>
    <w:multiLevelType w:val="hybridMultilevel"/>
    <w:tmpl w:val="F052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64952"/>
    <w:multiLevelType w:val="hybridMultilevel"/>
    <w:tmpl w:val="012E8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C6B2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83490B"/>
    <w:multiLevelType w:val="hybridMultilevel"/>
    <w:tmpl w:val="0C987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46BB6"/>
    <w:multiLevelType w:val="hybridMultilevel"/>
    <w:tmpl w:val="78943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E729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9B855B5"/>
    <w:multiLevelType w:val="hybridMultilevel"/>
    <w:tmpl w:val="A2A07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C646D"/>
    <w:multiLevelType w:val="multilevel"/>
    <w:tmpl w:val="46CC77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14F05BC"/>
    <w:multiLevelType w:val="hybridMultilevel"/>
    <w:tmpl w:val="A394E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253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18D561D"/>
    <w:multiLevelType w:val="hybridMultilevel"/>
    <w:tmpl w:val="AE3E1E00"/>
    <w:lvl w:ilvl="0" w:tplc="049AD21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A75148"/>
    <w:multiLevelType w:val="hybridMultilevel"/>
    <w:tmpl w:val="47CEF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075DD0"/>
    <w:multiLevelType w:val="hybridMultilevel"/>
    <w:tmpl w:val="41C8115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7222D6"/>
    <w:multiLevelType w:val="hybridMultilevel"/>
    <w:tmpl w:val="ADCCF2D6"/>
    <w:lvl w:ilvl="0" w:tplc="059C9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FB2C0D"/>
    <w:multiLevelType w:val="hybridMultilevel"/>
    <w:tmpl w:val="DFB480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CB6171"/>
    <w:multiLevelType w:val="hybridMultilevel"/>
    <w:tmpl w:val="BD9CA36E"/>
    <w:lvl w:ilvl="0" w:tplc="5FEC4D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64638"/>
    <w:multiLevelType w:val="hybridMultilevel"/>
    <w:tmpl w:val="15ACE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12D41"/>
    <w:multiLevelType w:val="hybridMultilevel"/>
    <w:tmpl w:val="7568AA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3E776F"/>
    <w:multiLevelType w:val="hybridMultilevel"/>
    <w:tmpl w:val="3D381568"/>
    <w:lvl w:ilvl="0" w:tplc="91304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8F4686"/>
    <w:multiLevelType w:val="hybridMultilevel"/>
    <w:tmpl w:val="8304983A"/>
    <w:lvl w:ilvl="0" w:tplc="33500F7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4"/>
  </w:num>
  <w:num w:numId="2">
    <w:abstractNumId w:val="4"/>
  </w:num>
  <w:num w:numId="3">
    <w:abstractNumId w:val="18"/>
  </w:num>
  <w:num w:numId="4">
    <w:abstractNumId w:val="23"/>
  </w:num>
  <w:num w:numId="5">
    <w:abstractNumId w:val="20"/>
  </w:num>
  <w:num w:numId="6">
    <w:abstractNumId w:val="7"/>
  </w:num>
  <w:num w:numId="7">
    <w:abstractNumId w:val="5"/>
  </w:num>
  <w:num w:numId="8">
    <w:abstractNumId w:val="26"/>
  </w:num>
  <w:num w:numId="9">
    <w:abstractNumId w:val="2"/>
  </w:num>
  <w:num w:numId="10">
    <w:abstractNumId w:val="19"/>
  </w:num>
  <w:num w:numId="11">
    <w:abstractNumId w:val="21"/>
  </w:num>
  <w:num w:numId="12">
    <w:abstractNumId w:val="8"/>
  </w:num>
  <w:num w:numId="13">
    <w:abstractNumId w:val="10"/>
  </w:num>
  <w:num w:numId="14">
    <w:abstractNumId w:val="17"/>
  </w:num>
  <w:num w:numId="15">
    <w:abstractNumId w:val="3"/>
  </w:num>
  <w:num w:numId="16">
    <w:abstractNumId w:val="7"/>
  </w:num>
  <w:num w:numId="17">
    <w:abstractNumId w:val="22"/>
  </w:num>
  <w:num w:numId="18">
    <w:abstractNumId w:val="11"/>
  </w:num>
  <w:num w:numId="19">
    <w:abstractNumId w:val="14"/>
  </w:num>
  <w:num w:numId="20">
    <w:abstractNumId w:val="9"/>
  </w:num>
  <w:num w:numId="21">
    <w:abstractNumId w:val="25"/>
  </w:num>
  <w:num w:numId="22">
    <w:abstractNumId w:val="1"/>
  </w:num>
  <w:num w:numId="23">
    <w:abstractNumId w:val="15"/>
  </w:num>
  <w:num w:numId="24">
    <w:abstractNumId w:val="0"/>
  </w:num>
  <w:num w:numId="25">
    <w:abstractNumId w:val="13"/>
  </w:num>
  <w:num w:numId="26">
    <w:abstractNumId w:val="6"/>
  </w:num>
  <w:num w:numId="27">
    <w:abstractNumId w:val="16"/>
  </w:num>
  <w:num w:numId="28">
    <w:abstractNumId w:val="2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C9"/>
    <w:rsid w:val="00007C46"/>
    <w:rsid w:val="00007CDF"/>
    <w:rsid w:val="000218CF"/>
    <w:rsid w:val="000277BF"/>
    <w:rsid w:val="00064461"/>
    <w:rsid w:val="00070335"/>
    <w:rsid w:val="00093ABC"/>
    <w:rsid w:val="00097046"/>
    <w:rsid w:val="000A2D4E"/>
    <w:rsid w:val="000C25AC"/>
    <w:rsid w:val="000E5AF8"/>
    <w:rsid w:val="001001B1"/>
    <w:rsid w:val="0010746C"/>
    <w:rsid w:val="00124FEC"/>
    <w:rsid w:val="00172A4C"/>
    <w:rsid w:val="001C1AB4"/>
    <w:rsid w:val="001C3E32"/>
    <w:rsid w:val="001C6BC0"/>
    <w:rsid w:val="001D00DF"/>
    <w:rsid w:val="001E1D09"/>
    <w:rsid w:val="00210ACD"/>
    <w:rsid w:val="0024172F"/>
    <w:rsid w:val="00250D69"/>
    <w:rsid w:val="002555F6"/>
    <w:rsid w:val="0028665E"/>
    <w:rsid w:val="002B2687"/>
    <w:rsid w:val="002C409A"/>
    <w:rsid w:val="00310898"/>
    <w:rsid w:val="00311885"/>
    <w:rsid w:val="00397B96"/>
    <w:rsid w:val="003A5419"/>
    <w:rsid w:val="00403217"/>
    <w:rsid w:val="00406240"/>
    <w:rsid w:val="00417703"/>
    <w:rsid w:val="00430D3B"/>
    <w:rsid w:val="00455C8B"/>
    <w:rsid w:val="0046047A"/>
    <w:rsid w:val="00460795"/>
    <w:rsid w:val="00464689"/>
    <w:rsid w:val="004648EB"/>
    <w:rsid w:val="00470B52"/>
    <w:rsid w:val="00484A95"/>
    <w:rsid w:val="004A1974"/>
    <w:rsid w:val="0059553F"/>
    <w:rsid w:val="005D54A7"/>
    <w:rsid w:val="005F017F"/>
    <w:rsid w:val="005F0D1B"/>
    <w:rsid w:val="006113D4"/>
    <w:rsid w:val="006270C9"/>
    <w:rsid w:val="00630F9F"/>
    <w:rsid w:val="00664BA7"/>
    <w:rsid w:val="006A1E8C"/>
    <w:rsid w:val="006B03E8"/>
    <w:rsid w:val="006C2063"/>
    <w:rsid w:val="006C2377"/>
    <w:rsid w:val="00707AAA"/>
    <w:rsid w:val="00744610"/>
    <w:rsid w:val="007534AC"/>
    <w:rsid w:val="00757241"/>
    <w:rsid w:val="007647F7"/>
    <w:rsid w:val="00774FB0"/>
    <w:rsid w:val="00776186"/>
    <w:rsid w:val="007C1B5C"/>
    <w:rsid w:val="0081658D"/>
    <w:rsid w:val="00821FCB"/>
    <w:rsid w:val="00831FAC"/>
    <w:rsid w:val="008849A7"/>
    <w:rsid w:val="008923AA"/>
    <w:rsid w:val="00896E82"/>
    <w:rsid w:val="008A54BC"/>
    <w:rsid w:val="008B4CBA"/>
    <w:rsid w:val="008C1AC9"/>
    <w:rsid w:val="008C4889"/>
    <w:rsid w:val="008D03BD"/>
    <w:rsid w:val="008D0D7D"/>
    <w:rsid w:val="008E7AE0"/>
    <w:rsid w:val="008F45AF"/>
    <w:rsid w:val="00912739"/>
    <w:rsid w:val="00981F81"/>
    <w:rsid w:val="009B4963"/>
    <w:rsid w:val="009C4060"/>
    <w:rsid w:val="009E29AE"/>
    <w:rsid w:val="009E2C01"/>
    <w:rsid w:val="009E53AE"/>
    <w:rsid w:val="009F0AA3"/>
    <w:rsid w:val="00A53193"/>
    <w:rsid w:val="00A633B0"/>
    <w:rsid w:val="00A64826"/>
    <w:rsid w:val="00A65077"/>
    <w:rsid w:val="00A72E25"/>
    <w:rsid w:val="00A908B7"/>
    <w:rsid w:val="00AA1287"/>
    <w:rsid w:val="00AA1F23"/>
    <w:rsid w:val="00AB6338"/>
    <w:rsid w:val="00AE3B3F"/>
    <w:rsid w:val="00B1388C"/>
    <w:rsid w:val="00B7311D"/>
    <w:rsid w:val="00B869E5"/>
    <w:rsid w:val="00B92715"/>
    <w:rsid w:val="00B95283"/>
    <w:rsid w:val="00BA122C"/>
    <w:rsid w:val="00BB389D"/>
    <w:rsid w:val="00BB6932"/>
    <w:rsid w:val="00BC0F47"/>
    <w:rsid w:val="00BF2999"/>
    <w:rsid w:val="00C00769"/>
    <w:rsid w:val="00C1083C"/>
    <w:rsid w:val="00C118F7"/>
    <w:rsid w:val="00C1719F"/>
    <w:rsid w:val="00C309A1"/>
    <w:rsid w:val="00C3478C"/>
    <w:rsid w:val="00C367A2"/>
    <w:rsid w:val="00C55AB6"/>
    <w:rsid w:val="00C97640"/>
    <w:rsid w:val="00CA72FF"/>
    <w:rsid w:val="00CE05CE"/>
    <w:rsid w:val="00D065E8"/>
    <w:rsid w:val="00D72F4F"/>
    <w:rsid w:val="00D81F9F"/>
    <w:rsid w:val="00D90D0D"/>
    <w:rsid w:val="00DC0B8A"/>
    <w:rsid w:val="00DC2F72"/>
    <w:rsid w:val="00DD37A7"/>
    <w:rsid w:val="00DF6292"/>
    <w:rsid w:val="00E06D17"/>
    <w:rsid w:val="00E33668"/>
    <w:rsid w:val="00E3464F"/>
    <w:rsid w:val="00E50DA7"/>
    <w:rsid w:val="00E714B0"/>
    <w:rsid w:val="00EC2F98"/>
    <w:rsid w:val="00EC5846"/>
    <w:rsid w:val="00EC6315"/>
    <w:rsid w:val="00EC649F"/>
    <w:rsid w:val="00ED0A79"/>
    <w:rsid w:val="00EE3CC6"/>
    <w:rsid w:val="00EE6889"/>
    <w:rsid w:val="00EF1DD7"/>
    <w:rsid w:val="00EF3118"/>
    <w:rsid w:val="00EF4E7F"/>
    <w:rsid w:val="00F46666"/>
    <w:rsid w:val="00F60396"/>
    <w:rsid w:val="00F70A1D"/>
    <w:rsid w:val="00F76B17"/>
    <w:rsid w:val="00FA15C7"/>
    <w:rsid w:val="00FA6159"/>
    <w:rsid w:val="00FD4B96"/>
    <w:rsid w:val="00F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9DE5"/>
  <w15:chartTrackingRefBased/>
  <w15:docId w15:val="{B643E878-C555-487D-8C43-7D7DADD0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270C9"/>
    <w:rPr>
      <w:rFonts w:ascii="Bold" w:hAnsi="Bold" w:hint="default"/>
      <w:b/>
      <w:bCs/>
      <w:color w:val="000000"/>
      <w:sz w:val="22"/>
      <w:szCs w:val="22"/>
    </w:rPr>
  </w:style>
  <w:style w:type="character" w:styleId="Strong">
    <w:name w:val="Strong"/>
    <w:basedOn w:val="DefaultParagraphFont"/>
    <w:uiPriority w:val="22"/>
    <w:qFormat/>
    <w:rsid w:val="006270C9"/>
    <w:rPr>
      <w:b/>
      <w:bCs/>
    </w:rPr>
  </w:style>
  <w:style w:type="paragraph" w:styleId="ListParagraph">
    <w:name w:val="List Paragraph"/>
    <w:basedOn w:val="Normal"/>
    <w:uiPriority w:val="34"/>
    <w:qFormat/>
    <w:rsid w:val="006270C9"/>
    <w:pPr>
      <w:ind w:left="720"/>
      <w:contextualSpacing/>
    </w:pPr>
  </w:style>
  <w:style w:type="character" w:customStyle="1" w:styleId="Heading1Char">
    <w:name w:val="Heading 1 Char"/>
    <w:basedOn w:val="DefaultParagraphFont"/>
    <w:link w:val="Heading1"/>
    <w:uiPriority w:val="9"/>
    <w:rsid w:val="00EF31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1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3A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B4963"/>
    <w:rPr>
      <w:color w:val="0563C1" w:themeColor="hyperlink"/>
      <w:u w:val="single"/>
    </w:rPr>
  </w:style>
  <w:style w:type="character" w:customStyle="1" w:styleId="UnresolvedMention">
    <w:name w:val="Unresolved Mention"/>
    <w:basedOn w:val="DefaultParagraphFont"/>
    <w:uiPriority w:val="99"/>
    <w:semiHidden/>
    <w:unhideWhenUsed/>
    <w:rsid w:val="009B4963"/>
    <w:rPr>
      <w:color w:val="808080"/>
      <w:shd w:val="clear" w:color="auto" w:fill="E6E6E6"/>
    </w:rPr>
  </w:style>
  <w:style w:type="paragraph" w:styleId="Header">
    <w:name w:val="header"/>
    <w:basedOn w:val="Normal"/>
    <w:link w:val="HeaderChar"/>
    <w:uiPriority w:val="99"/>
    <w:unhideWhenUsed/>
    <w:rsid w:val="00E50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A7"/>
  </w:style>
  <w:style w:type="paragraph" w:styleId="Footer">
    <w:name w:val="footer"/>
    <w:basedOn w:val="Normal"/>
    <w:link w:val="FooterChar"/>
    <w:uiPriority w:val="99"/>
    <w:unhideWhenUsed/>
    <w:rsid w:val="00E50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A7"/>
  </w:style>
  <w:style w:type="table" w:styleId="TableGrid">
    <w:name w:val="Table Grid"/>
    <w:basedOn w:val="TableNormal"/>
    <w:uiPriority w:val="39"/>
    <w:rsid w:val="00097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F45AF"/>
    <w:pPr>
      <w:outlineLvl w:val="9"/>
    </w:pPr>
  </w:style>
  <w:style w:type="paragraph" w:styleId="TOC2">
    <w:name w:val="toc 2"/>
    <w:basedOn w:val="Normal"/>
    <w:next w:val="Normal"/>
    <w:autoRedefine/>
    <w:uiPriority w:val="39"/>
    <w:unhideWhenUsed/>
    <w:rsid w:val="008F45AF"/>
    <w:pPr>
      <w:spacing w:after="100"/>
      <w:ind w:left="220"/>
    </w:pPr>
    <w:rPr>
      <w:rFonts w:eastAsiaTheme="minorEastAsia" w:cs="Times New Roman"/>
    </w:rPr>
  </w:style>
  <w:style w:type="paragraph" w:styleId="TOC1">
    <w:name w:val="toc 1"/>
    <w:basedOn w:val="Normal"/>
    <w:next w:val="Normal"/>
    <w:autoRedefine/>
    <w:uiPriority w:val="39"/>
    <w:unhideWhenUsed/>
    <w:rsid w:val="008F45AF"/>
    <w:pPr>
      <w:spacing w:after="100"/>
    </w:pPr>
    <w:rPr>
      <w:rFonts w:eastAsiaTheme="minorEastAsia" w:cs="Times New Roman"/>
    </w:rPr>
  </w:style>
  <w:style w:type="paragraph" w:styleId="TOC3">
    <w:name w:val="toc 3"/>
    <w:basedOn w:val="Normal"/>
    <w:next w:val="Normal"/>
    <w:autoRedefine/>
    <w:uiPriority w:val="39"/>
    <w:unhideWhenUsed/>
    <w:rsid w:val="008F45A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1C1A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AB4"/>
    <w:rPr>
      <w:rFonts w:ascii="Segoe UI" w:hAnsi="Segoe UI" w:cs="Segoe UI"/>
      <w:sz w:val="18"/>
      <w:szCs w:val="18"/>
    </w:rPr>
  </w:style>
  <w:style w:type="character" w:customStyle="1" w:styleId="nje5zd">
    <w:name w:val="nje5zd"/>
    <w:basedOn w:val="DefaultParagraphFont"/>
    <w:rsid w:val="00BC0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4295">
      <w:bodyDiv w:val="1"/>
      <w:marLeft w:val="0"/>
      <w:marRight w:val="0"/>
      <w:marTop w:val="0"/>
      <w:marBottom w:val="0"/>
      <w:divBdr>
        <w:top w:val="none" w:sz="0" w:space="0" w:color="auto"/>
        <w:left w:val="none" w:sz="0" w:space="0" w:color="auto"/>
        <w:bottom w:val="none" w:sz="0" w:space="0" w:color="auto"/>
        <w:right w:val="none" w:sz="0" w:space="0" w:color="auto"/>
      </w:divBdr>
      <w:divsChild>
        <w:div w:id="1146311686">
          <w:marLeft w:val="0"/>
          <w:marRight w:val="0"/>
          <w:marTop w:val="0"/>
          <w:marBottom w:val="0"/>
          <w:divBdr>
            <w:top w:val="none" w:sz="0" w:space="0" w:color="auto"/>
            <w:left w:val="none" w:sz="0" w:space="0" w:color="auto"/>
            <w:bottom w:val="none" w:sz="0" w:space="0" w:color="auto"/>
            <w:right w:val="none" w:sz="0" w:space="0" w:color="auto"/>
          </w:divBdr>
          <w:divsChild>
            <w:div w:id="553348683">
              <w:marLeft w:val="0"/>
              <w:marRight w:val="0"/>
              <w:marTop w:val="0"/>
              <w:marBottom w:val="0"/>
              <w:divBdr>
                <w:top w:val="none" w:sz="0" w:space="0" w:color="auto"/>
                <w:left w:val="none" w:sz="0" w:space="0" w:color="auto"/>
                <w:bottom w:val="none" w:sz="0" w:space="0" w:color="auto"/>
                <w:right w:val="none" w:sz="0" w:space="0" w:color="auto"/>
              </w:divBdr>
            </w:div>
            <w:div w:id="17116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5047">
      <w:bodyDiv w:val="1"/>
      <w:marLeft w:val="0"/>
      <w:marRight w:val="0"/>
      <w:marTop w:val="0"/>
      <w:marBottom w:val="0"/>
      <w:divBdr>
        <w:top w:val="none" w:sz="0" w:space="0" w:color="auto"/>
        <w:left w:val="none" w:sz="0" w:space="0" w:color="auto"/>
        <w:bottom w:val="none" w:sz="0" w:space="0" w:color="auto"/>
        <w:right w:val="none" w:sz="0" w:space="0" w:color="auto"/>
      </w:divBdr>
      <w:divsChild>
        <w:div w:id="867182201">
          <w:marLeft w:val="0"/>
          <w:marRight w:val="0"/>
          <w:marTop w:val="0"/>
          <w:marBottom w:val="0"/>
          <w:divBdr>
            <w:top w:val="none" w:sz="0" w:space="0" w:color="auto"/>
            <w:left w:val="none" w:sz="0" w:space="0" w:color="auto"/>
            <w:bottom w:val="none" w:sz="0" w:space="0" w:color="auto"/>
            <w:right w:val="none" w:sz="0" w:space="0" w:color="auto"/>
          </w:divBdr>
          <w:divsChild>
            <w:div w:id="7097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4075">
      <w:bodyDiv w:val="1"/>
      <w:marLeft w:val="0"/>
      <w:marRight w:val="0"/>
      <w:marTop w:val="0"/>
      <w:marBottom w:val="0"/>
      <w:divBdr>
        <w:top w:val="none" w:sz="0" w:space="0" w:color="auto"/>
        <w:left w:val="none" w:sz="0" w:space="0" w:color="auto"/>
        <w:bottom w:val="none" w:sz="0" w:space="0" w:color="auto"/>
        <w:right w:val="none" w:sz="0" w:space="0" w:color="auto"/>
      </w:divBdr>
      <w:divsChild>
        <w:div w:id="1504083153">
          <w:marLeft w:val="0"/>
          <w:marRight w:val="0"/>
          <w:marTop w:val="0"/>
          <w:marBottom w:val="0"/>
          <w:divBdr>
            <w:top w:val="none" w:sz="0" w:space="0" w:color="auto"/>
            <w:left w:val="none" w:sz="0" w:space="0" w:color="auto"/>
            <w:bottom w:val="none" w:sz="0" w:space="0" w:color="auto"/>
            <w:right w:val="none" w:sz="0" w:space="0" w:color="auto"/>
          </w:divBdr>
          <w:divsChild>
            <w:div w:id="70277834">
              <w:marLeft w:val="0"/>
              <w:marRight w:val="0"/>
              <w:marTop w:val="0"/>
              <w:marBottom w:val="0"/>
              <w:divBdr>
                <w:top w:val="none" w:sz="0" w:space="0" w:color="auto"/>
                <w:left w:val="none" w:sz="0" w:space="0" w:color="auto"/>
                <w:bottom w:val="none" w:sz="0" w:space="0" w:color="auto"/>
                <w:right w:val="none" w:sz="0" w:space="0" w:color="auto"/>
              </w:divBdr>
            </w:div>
            <w:div w:id="251159910">
              <w:marLeft w:val="0"/>
              <w:marRight w:val="0"/>
              <w:marTop w:val="0"/>
              <w:marBottom w:val="0"/>
              <w:divBdr>
                <w:top w:val="none" w:sz="0" w:space="0" w:color="auto"/>
                <w:left w:val="none" w:sz="0" w:space="0" w:color="auto"/>
                <w:bottom w:val="none" w:sz="0" w:space="0" w:color="auto"/>
                <w:right w:val="none" w:sz="0" w:space="0" w:color="auto"/>
              </w:divBdr>
            </w:div>
            <w:div w:id="2636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401">
      <w:bodyDiv w:val="1"/>
      <w:marLeft w:val="0"/>
      <w:marRight w:val="0"/>
      <w:marTop w:val="0"/>
      <w:marBottom w:val="0"/>
      <w:divBdr>
        <w:top w:val="none" w:sz="0" w:space="0" w:color="auto"/>
        <w:left w:val="none" w:sz="0" w:space="0" w:color="auto"/>
        <w:bottom w:val="none" w:sz="0" w:space="0" w:color="auto"/>
        <w:right w:val="none" w:sz="0" w:space="0" w:color="auto"/>
      </w:divBdr>
    </w:div>
    <w:div w:id="398408389">
      <w:bodyDiv w:val="1"/>
      <w:marLeft w:val="0"/>
      <w:marRight w:val="0"/>
      <w:marTop w:val="0"/>
      <w:marBottom w:val="0"/>
      <w:divBdr>
        <w:top w:val="none" w:sz="0" w:space="0" w:color="auto"/>
        <w:left w:val="none" w:sz="0" w:space="0" w:color="auto"/>
        <w:bottom w:val="none" w:sz="0" w:space="0" w:color="auto"/>
        <w:right w:val="none" w:sz="0" w:space="0" w:color="auto"/>
      </w:divBdr>
    </w:div>
    <w:div w:id="409691624">
      <w:bodyDiv w:val="1"/>
      <w:marLeft w:val="0"/>
      <w:marRight w:val="0"/>
      <w:marTop w:val="0"/>
      <w:marBottom w:val="0"/>
      <w:divBdr>
        <w:top w:val="none" w:sz="0" w:space="0" w:color="auto"/>
        <w:left w:val="none" w:sz="0" w:space="0" w:color="auto"/>
        <w:bottom w:val="none" w:sz="0" w:space="0" w:color="auto"/>
        <w:right w:val="none" w:sz="0" w:space="0" w:color="auto"/>
      </w:divBdr>
      <w:divsChild>
        <w:div w:id="2129884689">
          <w:marLeft w:val="0"/>
          <w:marRight w:val="0"/>
          <w:marTop w:val="0"/>
          <w:marBottom w:val="0"/>
          <w:divBdr>
            <w:top w:val="none" w:sz="0" w:space="0" w:color="auto"/>
            <w:left w:val="none" w:sz="0" w:space="0" w:color="auto"/>
            <w:bottom w:val="none" w:sz="0" w:space="0" w:color="auto"/>
            <w:right w:val="none" w:sz="0" w:space="0" w:color="auto"/>
          </w:divBdr>
          <w:divsChild>
            <w:div w:id="19654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7276">
      <w:bodyDiv w:val="1"/>
      <w:marLeft w:val="0"/>
      <w:marRight w:val="0"/>
      <w:marTop w:val="0"/>
      <w:marBottom w:val="0"/>
      <w:divBdr>
        <w:top w:val="none" w:sz="0" w:space="0" w:color="auto"/>
        <w:left w:val="none" w:sz="0" w:space="0" w:color="auto"/>
        <w:bottom w:val="none" w:sz="0" w:space="0" w:color="auto"/>
        <w:right w:val="none" w:sz="0" w:space="0" w:color="auto"/>
      </w:divBdr>
      <w:divsChild>
        <w:div w:id="1553687250">
          <w:marLeft w:val="0"/>
          <w:marRight w:val="0"/>
          <w:marTop w:val="0"/>
          <w:marBottom w:val="0"/>
          <w:divBdr>
            <w:top w:val="none" w:sz="0" w:space="0" w:color="auto"/>
            <w:left w:val="none" w:sz="0" w:space="0" w:color="auto"/>
            <w:bottom w:val="none" w:sz="0" w:space="0" w:color="auto"/>
            <w:right w:val="none" w:sz="0" w:space="0" w:color="auto"/>
          </w:divBdr>
          <w:divsChild>
            <w:div w:id="166598596">
              <w:marLeft w:val="0"/>
              <w:marRight w:val="0"/>
              <w:marTop w:val="0"/>
              <w:marBottom w:val="0"/>
              <w:divBdr>
                <w:top w:val="none" w:sz="0" w:space="0" w:color="auto"/>
                <w:left w:val="none" w:sz="0" w:space="0" w:color="auto"/>
                <w:bottom w:val="none" w:sz="0" w:space="0" w:color="auto"/>
                <w:right w:val="none" w:sz="0" w:space="0" w:color="auto"/>
              </w:divBdr>
            </w:div>
            <w:div w:id="933440083">
              <w:marLeft w:val="0"/>
              <w:marRight w:val="0"/>
              <w:marTop w:val="0"/>
              <w:marBottom w:val="0"/>
              <w:divBdr>
                <w:top w:val="none" w:sz="0" w:space="0" w:color="auto"/>
                <w:left w:val="none" w:sz="0" w:space="0" w:color="auto"/>
                <w:bottom w:val="none" w:sz="0" w:space="0" w:color="auto"/>
                <w:right w:val="none" w:sz="0" w:space="0" w:color="auto"/>
              </w:divBdr>
            </w:div>
            <w:div w:id="1200045690">
              <w:marLeft w:val="0"/>
              <w:marRight w:val="0"/>
              <w:marTop w:val="0"/>
              <w:marBottom w:val="0"/>
              <w:divBdr>
                <w:top w:val="none" w:sz="0" w:space="0" w:color="auto"/>
                <w:left w:val="none" w:sz="0" w:space="0" w:color="auto"/>
                <w:bottom w:val="none" w:sz="0" w:space="0" w:color="auto"/>
                <w:right w:val="none" w:sz="0" w:space="0" w:color="auto"/>
              </w:divBdr>
            </w:div>
            <w:div w:id="20329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943">
      <w:bodyDiv w:val="1"/>
      <w:marLeft w:val="0"/>
      <w:marRight w:val="0"/>
      <w:marTop w:val="0"/>
      <w:marBottom w:val="0"/>
      <w:divBdr>
        <w:top w:val="none" w:sz="0" w:space="0" w:color="auto"/>
        <w:left w:val="none" w:sz="0" w:space="0" w:color="auto"/>
        <w:bottom w:val="none" w:sz="0" w:space="0" w:color="auto"/>
        <w:right w:val="none" w:sz="0" w:space="0" w:color="auto"/>
      </w:divBdr>
      <w:divsChild>
        <w:div w:id="2101675500">
          <w:marLeft w:val="0"/>
          <w:marRight w:val="0"/>
          <w:marTop w:val="0"/>
          <w:marBottom w:val="0"/>
          <w:divBdr>
            <w:top w:val="none" w:sz="0" w:space="0" w:color="auto"/>
            <w:left w:val="none" w:sz="0" w:space="0" w:color="auto"/>
            <w:bottom w:val="none" w:sz="0" w:space="0" w:color="auto"/>
            <w:right w:val="none" w:sz="0" w:space="0" w:color="auto"/>
          </w:divBdr>
          <w:divsChild>
            <w:div w:id="21215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7457">
      <w:bodyDiv w:val="1"/>
      <w:marLeft w:val="0"/>
      <w:marRight w:val="0"/>
      <w:marTop w:val="0"/>
      <w:marBottom w:val="0"/>
      <w:divBdr>
        <w:top w:val="none" w:sz="0" w:space="0" w:color="auto"/>
        <w:left w:val="none" w:sz="0" w:space="0" w:color="auto"/>
        <w:bottom w:val="none" w:sz="0" w:space="0" w:color="auto"/>
        <w:right w:val="none" w:sz="0" w:space="0" w:color="auto"/>
      </w:divBdr>
      <w:divsChild>
        <w:div w:id="1589341219">
          <w:marLeft w:val="0"/>
          <w:marRight w:val="0"/>
          <w:marTop w:val="0"/>
          <w:marBottom w:val="0"/>
          <w:divBdr>
            <w:top w:val="none" w:sz="0" w:space="0" w:color="auto"/>
            <w:left w:val="none" w:sz="0" w:space="0" w:color="auto"/>
            <w:bottom w:val="none" w:sz="0" w:space="0" w:color="auto"/>
            <w:right w:val="none" w:sz="0" w:space="0" w:color="auto"/>
          </w:divBdr>
          <w:divsChild>
            <w:div w:id="205991924">
              <w:marLeft w:val="0"/>
              <w:marRight w:val="0"/>
              <w:marTop w:val="0"/>
              <w:marBottom w:val="0"/>
              <w:divBdr>
                <w:top w:val="none" w:sz="0" w:space="0" w:color="auto"/>
                <w:left w:val="none" w:sz="0" w:space="0" w:color="auto"/>
                <w:bottom w:val="none" w:sz="0" w:space="0" w:color="auto"/>
                <w:right w:val="none" w:sz="0" w:space="0" w:color="auto"/>
              </w:divBdr>
            </w:div>
            <w:div w:id="780951913">
              <w:marLeft w:val="0"/>
              <w:marRight w:val="0"/>
              <w:marTop w:val="0"/>
              <w:marBottom w:val="0"/>
              <w:divBdr>
                <w:top w:val="none" w:sz="0" w:space="0" w:color="auto"/>
                <w:left w:val="none" w:sz="0" w:space="0" w:color="auto"/>
                <w:bottom w:val="none" w:sz="0" w:space="0" w:color="auto"/>
                <w:right w:val="none" w:sz="0" w:space="0" w:color="auto"/>
              </w:divBdr>
            </w:div>
            <w:div w:id="537814384">
              <w:marLeft w:val="0"/>
              <w:marRight w:val="0"/>
              <w:marTop w:val="0"/>
              <w:marBottom w:val="0"/>
              <w:divBdr>
                <w:top w:val="none" w:sz="0" w:space="0" w:color="auto"/>
                <w:left w:val="none" w:sz="0" w:space="0" w:color="auto"/>
                <w:bottom w:val="none" w:sz="0" w:space="0" w:color="auto"/>
                <w:right w:val="none" w:sz="0" w:space="0" w:color="auto"/>
              </w:divBdr>
            </w:div>
            <w:div w:id="726076046">
              <w:marLeft w:val="0"/>
              <w:marRight w:val="0"/>
              <w:marTop w:val="0"/>
              <w:marBottom w:val="0"/>
              <w:divBdr>
                <w:top w:val="none" w:sz="0" w:space="0" w:color="auto"/>
                <w:left w:val="none" w:sz="0" w:space="0" w:color="auto"/>
                <w:bottom w:val="none" w:sz="0" w:space="0" w:color="auto"/>
                <w:right w:val="none" w:sz="0" w:space="0" w:color="auto"/>
              </w:divBdr>
            </w:div>
            <w:div w:id="1731877713">
              <w:marLeft w:val="0"/>
              <w:marRight w:val="0"/>
              <w:marTop w:val="0"/>
              <w:marBottom w:val="0"/>
              <w:divBdr>
                <w:top w:val="none" w:sz="0" w:space="0" w:color="auto"/>
                <w:left w:val="none" w:sz="0" w:space="0" w:color="auto"/>
                <w:bottom w:val="none" w:sz="0" w:space="0" w:color="auto"/>
                <w:right w:val="none" w:sz="0" w:space="0" w:color="auto"/>
              </w:divBdr>
            </w:div>
            <w:div w:id="1543132699">
              <w:marLeft w:val="0"/>
              <w:marRight w:val="0"/>
              <w:marTop w:val="0"/>
              <w:marBottom w:val="0"/>
              <w:divBdr>
                <w:top w:val="none" w:sz="0" w:space="0" w:color="auto"/>
                <w:left w:val="none" w:sz="0" w:space="0" w:color="auto"/>
                <w:bottom w:val="none" w:sz="0" w:space="0" w:color="auto"/>
                <w:right w:val="none" w:sz="0" w:space="0" w:color="auto"/>
              </w:divBdr>
            </w:div>
            <w:div w:id="1980527722">
              <w:marLeft w:val="0"/>
              <w:marRight w:val="0"/>
              <w:marTop w:val="0"/>
              <w:marBottom w:val="0"/>
              <w:divBdr>
                <w:top w:val="none" w:sz="0" w:space="0" w:color="auto"/>
                <w:left w:val="none" w:sz="0" w:space="0" w:color="auto"/>
                <w:bottom w:val="none" w:sz="0" w:space="0" w:color="auto"/>
                <w:right w:val="none" w:sz="0" w:space="0" w:color="auto"/>
              </w:divBdr>
            </w:div>
            <w:div w:id="558978864">
              <w:marLeft w:val="0"/>
              <w:marRight w:val="0"/>
              <w:marTop w:val="0"/>
              <w:marBottom w:val="0"/>
              <w:divBdr>
                <w:top w:val="none" w:sz="0" w:space="0" w:color="auto"/>
                <w:left w:val="none" w:sz="0" w:space="0" w:color="auto"/>
                <w:bottom w:val="none" w:sz="0" w:space="0" w:color="auto"/>
                <w:right w:val="none" w:sz="0" w:space="0" w:color="auto"/>
              </w:divBdr>
            </w:div>
            <w:div w:id="1657763867">
              <w:marLeft w:val="0"/>
              <w:marRight w:val="0"/>
              <w:marTop w:val="0"/>
              <w:marBottom w:val="0"/>
              <w:divBdr>
                <w:top w:val="none" w:sz="0" w:space="0" w:color="auto"/>
                <w:left w:val="none" w:sz="0" w:space="0" w:color="auto"/>
                <w:bottom w:val="none" w:sz="0" w:space="0" w:color="auto"/>
                <w:right w:val="none" w:sz="0" w:space="0" w:color="auto"/>
              </w:divBdr>
            </w:div>
            <w:div w:id="1181548713">
              <w:marLeft w:val="0"/>
              <w:marRight w:val="0"/>
              <w:marTop w:val="0"/>
              <w:marBottom w:val="0"/>
              <w:divBdr>
                <w:top w:val="none" w:sz="0" w:space="0" w:color="auto"/>
                <w:left w:val="none" w:sz="0" w:space="0" w:color="auto"/>
                <w:bottom w:val="none" w:sz="0" w:space="0" w:color="auto"/>
                <w:right w:val="none" w:sz="0" w:space="0" w:color="auto"/>
              </w:divBdr>
            </w:div>
            <w:div w:id="1341158646">
              <w:marLeft w:val="0"/>
              <w:marRight w:val="0"/>
              <w:marTop w:val="0"/>
              <w:marBottom w:val="0"/>
              <w:divBdr>
                <w:top w:val="none" w:sz="0" w:space="0" w:color="auto"/>
                <w:left w:val="none" w:sz="0" w:space="0" w:color="auto"/>
                <w:bottom w:val="none" w:sz="0" w:space="0" w:color="auto"/>
                <w:right w:val="none" w:sz="0" w:space="0" w:color="auto"/>
              </w:divBdr>
            </w:div>
            <w:div w:id="871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4809">
      <w:bodyDiv w:val="1"/>
      <w:marLeft w:val="0"/>
      <w:marRight w:val="0"/>
      <w:marTop w:val="0"/>
      <w:marBottom w:val="0"/>
      <w:divBdr>
        <w:top w:val="none" w:sz="0" w:space="0" w:color="auto"/>
        <w:left w:val="none" w:sz="0" w:space="0" w:color="auto"/>
        <w:bottom w:val="none" w:sz="0" w:space="0" w:color="auto"/>
        <w:right w:val="none" w:sz="0" w:space="0" w:color="auto"/>
      </w:divBdr>
      <w:divsChild>
        <w:div w:id="617955407">
          <w:marLeft w:val="0"/>
          <w:marRight w:val="0"/>
          <w:marTop w:val="0"/>
          <w:marBottom w:val="0"/>
          <w:divBdr>
            <w:top w:val="none" w:sz="0" w:space="0" w:color="auto"/>
            <w:left w:val="none" w:sz="0" w:space="0" w:color="auto"/>
            <w:bottom w:val="none" w:sz="0" w:space="0" w:color="auto"/>
            <w:right w:val="none" w:sz="0" w:space="0" w:color="auto"/>
          </w:divBdr>
          <w:divsChild>
            <w:div w:id="1581020129">
              <w:marLeft w:val="0"/>
              <w:marRight w:val="0"/>
              <w:marTop w:val="0"/>
              <w:marBottom w:val="0"/>
              <w:divBdr>
                <w:top w:val="none" w:sz="0" w:space="0" w:color="auto"/>
                <w:left w:val="none" w:sz="0" w:space="0" w:color="auto"/>
                <w:bottom w:val="none" w:sz="0" w:space="0" w:color="auto"/>
                <w:right w:val="none" w:sz="0" w:space="0" w:color="auto"/>
              </w:divBdr>
            </w:div>
            <w:div w:id="641426577">
              <w:marLeft w:val="0"/>
              <w:marRight w:val="0"/>
              <w:marTop w:val="0"/>
              <w:marBottom w:val="0"/>
              <w:divBdr>
                <w:top w:val="none" w:sz="0" w:space="0" w:color="auto"/>
                <w:left w:val="none" w:sz="0" w:space="0" w:color="auto"/>
                <w:bottom w:val="none" w:sz="0" w:space="0" w:color="auto"/>
                <w:right w:val="none" w:sz="0" w:space="0" w:color="auto"/>
              </w:divBdr>
            </w:div>
            <w:div w:id="905989591">
              <w:marLeft w:val="0"/>
              <w:marRight w:val="0"/>
              <w:marTop w:val="0"/>
              <w:marBottom w:val="0"/>
              <w:divBdr>
                <w:top w:val="none" w:sz="0" w:space="0" w:color="auto"/>
                <w:left w:val="none" w:sz="0" w:space="0" w:color="auto"/>
                <w:bottom w:val="none" w:sz="0" w:space="0" w:color="auto"/>
                <w:right w:val="none" w:sz="0" w:space="0" w:color="auto"/>
              </w:divBdr>
            </w:div>
            <w:div w:id="1100905492">
              <w:marLeft w:val="0"/>
              <w:marRight w:val="0"/>
              <w:marTop w:val="0"/>
              <w:marBottom w:val="0"/>
              <w:divBdr>
                <w:top w:val="none" w:sz="0" w:space="0" w:color="auto"/>
                <w:left w:val="none" w:sz="0" w:space="0" w:color="auto"/>
                <w:bottom w:val="none" w:sz="0" w:space="0" w:color="auto"/>
                <w:right w:val="none" w:sz="0" w:space="0" w:color="auto"/>
              </w:divBdr>
            </w:div>
            <w:div w:id="774861290">
              <w:marLeft w:val="0"/>
              <w:marRight w:val="0"/>
              <w:marTop w:val="0"/>
              <w:marBottom w:val="0"/>
              <w:divBdr>
                <w:top w:val="none" w:sz="0" w:space="0" w:color="auto"/>
                <w:left w:val="none" w:sz="0" w:space="0" w:color="auto"/>
                <w:bottom w:val="none" w:sz="0" w:space="0" w:color="auto"/>
                <w:right w:val="none" w:sz="0" w:space="0" w:color="auto"/>
              </w:divBdr>
            </w:div>
            <w:div w:id="10238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4344">
      <w:bodyDiv w:val="1"/>
      <w:marLeft w:val="0"/>
      <w:marRight w:val="0"/>
      <w:marTop w:val="0"/>
      <w:marBottom w:val="0"/>
      <w:divBdr>
        <w:top w:val="none" w:sz="0" w:space="0" w:color="auto"/>
        <w:left w:val="none" w:sz="0" w:space="0" w:color="auto"/>
        <w:bottom w:val="none" w:sz="0" w:space="0" w:color="auto"/>
        <w:right w:val="none" w:sz="0" w:space="0" w:color="auto"/>
      </w:divBdr>
      <w:divsChild>
        <w:div w:id="595089542">
          <w:marLeft w:val="0"/>
          <w:marRight w:val="0"/>
          <w:marTop w:val="0"/>
          <w:marBottom w:val="0"/>
          <w:divBdr>
            <w:top w:val="none" w:sz="0" w:space="0" w:color="auto"/>
            <w:left w:val="none" w:sz="0" w:space="0" w:color="auto"/>
            <w:bottom w:val="none" w:sz="0" w:space="0" w:color="auto"/>
            <w:right w:val="none" w:sz="0" w:space="0" w:color="auto"/>
          </w:divBdr>
          <w:divsChild>
            <w:div w:id="1023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0430">
      <w:bodyDiv w:val="1"/>
      <w:marLeft w:val="0"/>
      <w:marRight w:val="0"/>
      <w:marTop w:val="0"/>
      <w:marBottom w:val="0"/>
      <w:divBdr>
        <w:top w:val="none" w:sz="0" w:space="0" w:color="auto"/>
        <w:left w:val="none" w:sz="0" w:space="0" w:color="auto"/>
        <w:bottom w:val="none" w:sz="0" w:space="0" w:color="auto"/>
        <w:right w:val="none" w:sz="0" w:space="0" w:color="auto"/>
      </w:divBdr>
      <w:divsChild>
        <w:div w:id="1259094078">
          <w:marLeft w:val="0"/>
          <w:marRight w:val="0"/>
          <w:marTop w:val="0"/>
          <w:marBottom w:val="0"/>
          <w:divBdr>
            <w:top w:val="none" w:sz="0" w:space="0" w:color="auto"/>
            <w:left w:val="none" w:sz="0" w:space="0" w:color="auto"/>
            <w:bottom w:val="none" w:sz="0" w:space="0" w:color="auto"/>
            <w:right w:val="none" w:sz="0" w:space="0" w:color="auto"/>
          </w:divBdr>
          <w:divsChild>
            <w:div w:id="10025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1409">
      <w:bodyDiv w:val="1"/>
      <w:marLeft w:val="0"/>
      <w:marRight w:val="0"/>
      <w:marTop w:val="0"/>
      <w:marBottom w:val="0"/>
      <w:divBdr>
        <w:top w:val="none" w:sz="0" w:space="0" w:color="auto"/>
        <w:left w:val="none" w:sz="0" w:space="0" w:color="auto"/>
        <w:bottom w:val="none" w:sz="0" w:space="0" w:color="auto"/>
        <w:right w:val="none" w:sz="0" w:space="0" w:color="auto"/>
      </w:divBdr>
      <w:divsChild>
        <w:div w:id="2028633385">
          <w:marLeft w:val="0"/>
          <w:marRight w:val="0"/>
          <w:marTop w:val="0"/>
          <w:marBottom w:val="0"/>
          <w:divBdr>
            <w:top w:val="none" w:sz="0" w:space="0" w:color="auto"/>
            <w:left w:val="none" w:sz="0" w:space="0" w:color="auto"/>
            <w:bottom w:val="none" w:sz="0" w:space="0" w:color="auto"/>
            <w:right w:val="none" w:sz="0" w:space="0" w:color="auto"/>
          </w:divBdr>
          <w:divsChild>
            <w:div w:id="1107232748">
              <w:marLeft w:val="0"/>
              <w:marRight w:val="0"/>
              <w:marTop w:val="0"/>
              <w:marBottom w:val="0"/>
              <w:divBdr>
                <w:top w:val="none" w:sz="0" w:space="0" w:color="auto"/>
                <w:left w:val="none" w:sz="0" w:space="0" w:color="auto"/>
                <w:bottom w:val="none" w:sz="0" w:space="0" w:color="auto"/>
                <w:right w:val="none" w:sz="0" w:space="0" w:color="auto"/>
              </w:divBdr>
            </w:div>
            <w:div w:id="20538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036">
      <w:bodyDiv w:val="1"/>
      <w:marLeft w:val="0"/>
      <w:marRight w:val="0"/>
      <w:marTop w:val="0"/>
      <w:marBottom w:val="0"/>
      <w:divBdr>
        <w:top w:val="none" w:sz="0" w:space="0" w:color="auto"/>
        <w:left w:val="none" w:sz="0" w:space="0" w:color="auto"/>
        <w:bottom w:val="none" w:sz="0" w:space="0" w:color="auto"/>
        <w:right w:val="none" w:sz="0" w:space="0" w:color="auto"/>
      </w:divBdr>
      <w:divsChild>
        <w:div w:id="502012317">
          <w:marLeft w:val="0"/>
          <w:marRight w:val="0"/>
          <w:marTop w:val="0"/>
          <w:marBottom w:val="0"/>
          <w:divBdr>
            <w:top w:val="none" w:sz="0" w:space="0" w:color="auto"/>
            <w:left w:val="none" w:sz="0" w:space="0" w:color="auto"/>
            <w:bottom w:val="none" w:sz="0" w:space="0" w:color="auto"/>
            <w:right w:val="none" w:sz="0" w:space="0" w:color="auto"/>
          </w:divBdr>
          <w:divsChild>
            <w:div w:id="1956860394">
              <w:marLeft w:val="0"/>
              <w:marRight w:val="0"/>
              <w:marTop w:val="0"/>
              <w:marBottom w:val="0"/>
              <w:divBdr>
                <w:top w:val="none" w:sz="0" w:space="0" w:color="auto"/>
                <w:left w:val="none" w:sz="0" w:space="0" w:color="auto"/>
                <w:bottom w:val="none" w:sz="0" w:space="0" w:color="auto"/>
                <w:right w:val="none" w:sz="0" w:space="0" w:color="auto"/>
              </w:divBdr>
            </w:div>
            <w:div w:id="322513119">
              <w:marLeft w:val="0"/>
              <w:marRight w:val="0"/>
              <w:marTop w:val="0"/>
              <w:marBottom w:val="0"/>
              <w:divBdr>
                <w:top w:val="none" w:sz="0" w:space="0" w:color="auto"/>
                <w:left w:val="none" w:sz="0" w:space="0" w:color="auto"/>
                <w:bottom w:val="none" w:sz="0" w:space="0" w:color="auto"/>
                <w:right w:val="none" w:sz="0" w:space="0" w:color="auto"/>
              </w:divBdr>
            </w:div>
            <w:div w:id="2051955772">
              <w:marLeft w:val="0"/>
              <w:marRight w:val="0"/>
              <w:marTop w:val="0"/>
              <w:marBottom w:val="0"/>
              <w:divBdr>
                <w:top w:val="none" w:sz="0" w:space="0" w:color="auto"/>
                <w:left w:val="none" w:sz="0" w:space="0" w:color="auto"/>
                <w:bottom w:val="none" w:sz="0" w:space="0" w:color="auto"/>
                <w:right w:val="none" w:sz="0" w:space="0" w:color="auto"/>
              </w:divBdr>
            </w:div>
            <w:div w:id="158277343">
              <w:marLeft w:val="0"/>
              <w:marRight w:val="0"/>
              <w:marTop w:val="0"/>
              <w:marBottom w:val="0"/>
              <w:divBdr>
                <w:top w:val="none" w:sz="0" w:space="0" w:color="auto"/>
                <w:left w:val="none" w:sz="0" w:space="0" w:color="auto"/>
                <w:bottom w:val="none" w:sz="0" w:space="0" w:color="auto"/>
                <w:right w:val="none" w:sz="0" w:space="0" w:color="auto"/>
              </w:divBdr>
            </w:div>
            <w:div w:id="18208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4948">
      <w:bodyDiv w:val="1"/>
      <w:marLeft w:val="0"/>
      <w:marRight w:val="0"/>
      <w:marTop w:val="0"/>
      <w:marBottom w:val="0"/>
      <w:divBdr>
        <w:top w:val="none" w:sz="0" w:space="0" w:color="auto"/>
        <w:left w:val="none" w:sz="0" w:space="0" w:color="auto"/>
        <w:bottom w:val="none" w:sz="0" w:space="0" w:color="auto"/>
        <w:right w:val="none" w:sz="0" w:space="0" w:color="auto"/>
      </w:divBdr>
      <w:divsChild>
        <w:div w:id="848057598">
          <w:marLeft w:val="0"/>
          <w:marRight w:val="0"/>
          <w:marTop w:val="0"/>
          <w:marBottom w:val="0"/>
          <w:divBdr>
            <w:top w:val="none" w:sz="0" w:space="0" w:color="auto"/>
            <w:left w:val="none" w:sz="0" w:space="0" w:color="auto"/>
            <w:bottom w:val="none" w:sz="0" w:space="0" w:color="auto"/>
            <w:right w:val="none" w:sz="0" w:space="0" w:color="auto"/>
          </w:divBdr>
          <w:divsChild>
            <w:div w:id="1557813624">
              <w:marLeft w:val="0"/>
              <w:marRight w:val="0"/>
              <w:marTop w:val="0"/>
              <w:marBottom w:val="0"/>
              <w:divBdr>
                <w:top w:val="none" w:sz="0" w:space="0" w:color="auto"/>
                <w:left w:val="none" w:sz="0" w:space="0" w:color="auto"/>
                <w:bottom w:val="none" w:sz="0" w:space="0" w:color="auto"/>
                <w:right w:val="none" w:sz="0" w:space="0" w:color="auto"/>
              </w:divBdr>
            </w:div>
            <w:div w:id="1945192528">
              <w:marLeft w:val="0"/>
              <w:marRight w:val="0"/>
              <w:marTop w:val="0"/>
              <w:marBottom w:val="0"/>
              <w:divBdr>
                <w:top w:val="none" w:sz="0" w:space="0" w:color="auto"/>
                <w:left w:val="none" w:sz="0" w:space="0" w:color="auto"/>
                <w:bottom w:val="none" w:sz="0" w:space="0" w:color="auto"/>
                <w:right w:val="none" w:sz="0" w:space="0" w:color="auto"/>
              </w:divBdr>
            </w:div>
            <w:div w:id="964584953">
              <w:marLeft w:val="0"/>
              <w:marRight w:val="0"/>
              <w:marTop w:val="0"/>
              <w:marBottom w:val="0"/>
              <w:divBdr>
                <w:top w:val="none" w:sz="0" w:space="0" w:color="auto"/>
                <w:left w:val="none" w:sz="0" w:space="0" w:color="auto"/>
                <w:bottom w:val="none" w:sz="0" w:space="0" w:color="auto"/>
                <w:right w:val="none" w:sz="0" w:space="0" w:color="auto"/>
              </w:divBdr>
            </w:div>
            <w:div w:id="368068164">
              <w:marLeft w:val="0"/>
              <w:marRight w:val="0"/>
              <w:marTop w:val="0"/>
              <w:marBottom w:val="0"/>
              <w:divBdr>
                <w:top w:val="none" w:sz="0" w:space="0" w:color="auto"/>
                <w:left w:val="none" w:sz="0" w:space="0" w:color="auto"/>
                <w:bottom w:val="none" w:sz="0" w:space="0" w:color="auto"/>
                <w:right w:val="none" w:sz="0" w:space="0" w:color="auto"/>
              </w:divBdr>
            </w:div>
            <w:div w:id="731394868">
              <w:marLeft w:val="0"/>
              <w:marRight w:val="0"/>
              <w:marTop w:val="0"/>
              <w:marBottom w:val="0"/>
              <w:divBdr>
                <w:top w:val="none" w:sz="0" w:space="0" w:color="auto"/>
                <w:left w:val="none" w:sz="0" w:space="0" w:color="auto"/>
                <w:bottom w:val="none" w:sz="0" w:space="0" w:color="auto"/>
                <w:right w:val="none" w:sz="0" w:space="0" w:color="auto"/>
              </w:divBdr>
            </w:div>
            <w:div w:id="15698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8700">
      <w:bodyDiv w:val="1"/>
      <w:marLeft w:val="0"/>
      <w:marRight w:val="0"/>
      <w:marTop w:val="0"/>
      <w:marBottom w:val="0"/>
      <w:divBdr>
        <w:top w:val="none" w:sz="0" w:space="0" w:color="auto"/>
        <w:left w:val="none" w:sz="0" w:space="0" w:color="auto"/>
        <w:bottom w:val="none" w:sz="0" w:space="0" w:color="auto"/>
        <w:right w:val="none" w:sz="0" w:space="0" w:color="auto"/>
      </w:divBdr>
      <w:divsChild>
        <w:div w:id="930506801">
          <w:marLeft w:val="0"/>
          <w:marRight w:val="0"/>
          <w:marTop w:val="0"/>
          <w:marBottom w:val="0"/>
          <w:divBdr>
            <w:top w:val="none" w:sz="0" w:space="0" w:color="auto"/>
            <w:left w:val="none" w:sz="0" w:space="0" w:color="auto"/>
            <w:bottom w:val="none" w:sz="0" w:space="0" w:color="auto"/>
            <w:right w:val="none" w:sz="0" w:space="0" w:color="auto"/>
          </w:divBdr>
          <w:divsChild>
            <w:div w:id="1582986663">
              <w:marLeft w:val="0"/>
              <w:marRight w:val="0"/>
              <w:marTop w:val="0"/>
              <w:marBottom w:val="0"/>
              <w:divBdr>
                <w:top w:val="none" w:sz="0" w:space="0" w:color="auto"/>
                <w:left w:val="none" w:sz="0" w:space="0" w:color="auto"/>
                <w:bottom w:val="none" w:sz="0" w:space="0" w:color="auto"/>
                <w:right w:val="none" w:sz="0" w:space="0" w:color="auto"/>
              </w:divBdr>
            </w:div>
            <w:div w:id="661085946">
              <w:marLeft w:val="0"/>
              <w:marRight w:val="0"/>
              <w:marTop w:val="0"/>
              <w:marBottom w:val="0"/>
              <w:divBdr>
                <w:top w:val="none" w:sz="0" w:space="0" w:color="auto"/>
                <w:left w:val="none" w:sz="0" w:space="0" w:color="auto"/>
                <w:bottom w:val="none" w:sz="0" w:space="0" w:color="auto"/>
                <w:right w:val="none" w:sz="0" w:space="0" w:color="auto"/>
              </w:divBdr>
            </w:div>
            <w:div w:id="1276671783">
              <w:marLeft w:val="0"/>
              <w:marRight w:val="0"/>
              <w:marTop w:val="0"/>
              <w:marBottom w:val="0"/>
              <w:divBdr>
                <w:top w:val="none" w:sz="0" w:space="0" w:color="auto"/>
                <w:left w:val="none" w:sz="0" w:space="0" w:color="auto"/>
                <w:bottom w:val="none" w:sz="0" w:space="0" w:color="auto"/>
                <w:right w:val="none" w:sz="0" w:space="0" w:color="auto"/>
              </w:divBdr>
            </w:div>
            <w:div w:id="1250431592">
              <w:marLeft w:val="0"/>
              <w:marRight w:val="0"/>
              <w:marTop w:val="0"/>
              <w:marBottom w:val="0"/>
              <w:divBdr>
                <w:top w:val="none" w:sz="0" w:space="0" w:color="auto"/>
                <w:left w:val="none" w:sz="0" w:space="0" w:color="auto"/>
                <w:bottom w:val="none" w:sz="0" w:space="0" w:color="auto"/>
                <w:right w:val="none" w:sz="0" w:space="0" w:color="auto"/>
              </w:divBdr>
            </w:div>
            <w:div w:id="592665465">
              <w:marLeft w:val="0"/>
              <w:marRight w:val="0"/>
              <w:marTop w:val="0"/>
              <w:marBottom w:val="0"/>
              <w:divBdr>
                <w:top w:val="none" w:sz="0" w:space="0" w:color="auto"/>
                <w:left w:val="none" w:sz="0" w:space="0" w:color="auto"/>
                <w:bottom w:val="none" w:sz="0" w:space="0" w:color="auto"/>
                <w:right w:val="none" w:sz="0" w:space="0" w:color="auto"/>
              </w:divBdr>
            </w:div>
            <w:div w:id="1365784322">
              <w:marLeft w:val="0"/>
              <w:marRight w:val="0"/>
              <w:marTop w:val="0"/>
              <w:marBottom w:val="0"/>
              <w:divBdr>
                <w:top w:val="none" w:sz="0" w:space="0" w:color="auto"/>
                <w:left w:val="none" w:sz="0" w:space="0" w:color="auto"/>
                <w:bottom w:val="none" w:sz="0" w:space="0" w:color="auto"/>
                <w:right w:val="none" w:sz="0" w:space="0" w:color="auto"/>
              </w:divBdr>
            </w:div>
            <w:div w:id="1354529097">
              <w:marLeft w:val="0"/>
              <w:marRight w:val="0"/>
              <w:marTop w:val="0"/>
              <w:marBottom w:val="0"/>
              <w:divBdr>
                <w:top w:val="none" w:sz="0" w:space="0" w:color="auto"/>
                <w:left w:val="none" w:sz="0" w:space="0" w:color="auto"/>
                <w:bottom w:val="none" w:sz="0" w:space="0" w:color="auto"/>
                <w:right w:val="none" w:sz="0" w:space="0" w:color="auto"/>
              </w:divBdr>
            </w:div>
            <w:div w:id="384986278">
              <w:marLeft w:val="0"/>
              <w:marRight w:val="0"/>
              <w:marTop w:val="0"/>
              <w:marBottom w:val="0"/>
              <w:divBdr>
                <w:top w:val="none" w:sz="0" w:space="0" w:color="auto"/>
                <w:left w:val="none" w:sz="0" w:space="0" w:color="auto"/>
                <w:bottom w:val="none" w:sz="0" w:space="0" w:color="auto"/>
                <w:right w:val="none" w:sz="0" w:space="0" w:color="auto"/>
              </w:divBdr>
            </w:div>
            <w:div w:id="1109548444">
              <w:marLeft w:val="0"/>
              <w:marRight w:val="0"/>
              <w:marTop w:val="0"/>
              <w:marBottom w:val="0"/>
              <w:divBdr>
                <w:top w:val="none" w:sz="0" w:space="0" w:color="auto"/>
                <w:left w:val="none" w:sz="0" w:space="0" w:color="auto"/>
                <w:bottom w:val="none" w:sz="0" w:space="0" w:color="auto"/>
                <w:right w:val="none" w:sz="0" w:space="0" w:color="auto"/>
              </w:divBdr>
            </w:div>
            <w:div w:id="1184133418">
              <w:marLeft w:val="0"/>
              <w:marRight w:val="0"/>
              <w:marTop w:val="0"/>
              <w:marBottom w:val="0"/>
              <w:divBdr>
                <w:top w:val="none" w:sz="0" w:space="0" w:color="auto"/>
                <w:left w:val="none" w:sz="0" w:space="0" w:color="auto"/>
                <w:bottom w:val="none" w:sz="0" w:space="0" w:color="auto"/>
                <w:right w:val="none" w:sz="0" w:space="0" w:color="auto"/>
              </w:divBdr>
            </w:div>
            <w:div w:id="2105028147">
              <w:marLeft w:val="0"/>
              <w:marRight w:val="0"/>
              <w:marTop w:val="0"/>
              <w:marBottom w:val="0"/>
              <w:divBdr>
                <w:top w:val="none" w:sz="0" w:space="0" w:color="auto"/>
                <w:left w:val="none" w:sz="0" w:space="0" w:color="auto"/>
                <w:bottom w:val="none" w:sz="0" w:space="0" w:color="auto"/>
                <w:right w:val="none" w:sz="0" w:space="0" w:color="auto"/>
              </w:divBdr>
            </w:div>
            <w:div w:id="2023773692">
              <w:marLeft w:val="0"/>
              <w:marRight w:val="0"/>
              <w:marTop w:val="0"/>
              <w:marBottom w:val="0"/>
              <w:divBdr>
                <w:top w:val="none" w:sz="0" w:space="0" w:color="auto"/>
                <w:left w:val="none" w:sz="0" w:space="0" w:color="auto"/>
                <w:bottom w:val="none" w:sz="0" w:space="0" w:color="auto"/>
                <w:right w:val="none" w:sz="0" w:space="0" w:color="auto"/>
              </w:divBdr>
            </w:div>
            <w:div w:id="10672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1212">
      <w:bodyDiv w:val="1"/>
      <w:marLeft w:val="0"/>
      <w:marRight w:val="0"/>
      <w:marTop w:val="0"/>
      <w:marBottom w:val="0"/>
      <w:divBdr>
        <w:top w:val="none" w:sz="0" w:space="0" w:color="auto"/>
        <w:left w:val="none" w:sz="0" w:space="0" w:color="auto"/>
        <w:bottom w:val="none" w:sz="0" w:space="0" w:color="auto"/>
        <w:right w:val="none" w:sz="0" w:space="0" w:color="auto"/>
      </w:divBdr>
      <w:divsChild>
        <w:div w:id="378822027">
          <w:marLeft w:val="0"/>
          <w:marRight w:val="0"/>
          <w:marTop w:val="0"/>
          <w:marBottom w:val="0"/>
          <w:divBdr>
            <w:top w:val="none" w:sz="0" w:space="0" w:color="auto"/>
            <w:left w:val="none" w:sz="0" w:space="0" w:color="auto"/>
            <w:bottom w:val="none" w:sz="0" w:space="0" w:color="auto"/>
            <w:right w:val="none" w:sz="0" w:space="0" w:color="auto"/>
          </w:divBdr>
          <w:divsChild>
            <w:div w:id="690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711">
      <w:bodyDiv w:val="1"/>
      <w:marLeft w:val="0"/>
      <w:marRight w:val="0"/>
      <w:marTop w:val="0"/>
      <w:marBottom w:val="0"/>
      <w:divBdr>
        <w:top w:val="none" w:sz="0" w:space="0" w:color="auto"/>
        <w:left w:val="none" w:sz="0" w:space="0" w:color="auto"/>
        <w:bottom w:val="none" w:sz="0" w:space="0" w:color="auto"/>
        <w:right w:val="none" w:sz="0" w:space="0" w:color="auto"/>
      </w:divBdr>
      <w:divsChild>
        <w:div w:id="2007514922">
          <w:marLeft w:val="0"/>
          <w:marRight w:val="0"/>
          <w:marTop w:val="0"/>
          <w:marBottom w:val="0"/>
          <w:divBdr>
            <w:top w:val="none" w:sz="0" w:space="0" w:color="auto"/>
            <w:left w:val="none" w:sz="0" w:space="0" w:color="auto"/>
            <w:bottom w:val="none" w:sz="0" w:space="0" w:color="auto"/>
            <w:right w:val="none" w:sz="0" w:space="0" w:color="auto"/>
          </w:divBdr>
          <w:divsChild>
            <w:div w:id="6300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3938">
      <w:bodyDiv w:val="1"/>
      <w:marLeft w:val="0"/>
      <w:marRight w:val="0"/>
      <w:marTop w:val="0"/>
      <w:marBottom w:val="0"/>
      <w:divBdr>
        <w:top w:val="none" w:sz="0" w:space="0" w:color="auto"/>
        <w:left w:val="none" w:sz="0" w:space="0" w:color="auto"/>
        <w:bottom w:val="none" w:sz="0" w:space="0" w:color="auto"/>
        <w:right w:val="none" w:sz="0" w:space="0" w:color="auto"/>
      </w:divBdr>
      <w:divsChild>
        <w:div w:id="566257773">
          <w:marLeft w:val="0"/>
          <w:marRight w:val="0"/>
          <w:marTop w:val="0"/>
          <w:marBottom w:val="0"/>
          <w:divBdr>
            <w:top w:val="none" w:sz="0" w:space="0" w:color="auto"/>
            <w:left w:val="none" w:sz="0" w:space="0" w:color="auto"/>
            <w:bottom w:val="none" w:sz="0" w:space="0" w:color="auto"/>
            <w:right w:val="none" w:sz="0" w:space="0" w:color="auto"/>
          </w:divBdr>
          <w:divsChild>
            <w:div w:id="16446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3087">
      <w:bodyDiv w:val="1"/>
      <w:marLeft w:val="0"/>
      <w:marRight w:val="0"/>
      <w:marTop w:val="0"/>
      <w:marBottom w:val="0"/>
      <w:divBdr>
        <w:top w:val="none" w:sz="0" w:space="0" w:color="auto"/>
        <w:left w:val="none" w:sz="0" w:space="0" w:color="auto"/>
        <w:bottom w:val="none" w:sz="0" w:space="0" w:color="auto"/>
        <w:right w:val="none" w:sz="0" w:space="0" w:color="auto"/>
      </w:divBdr>
      <w:divsChild>
        <w:div w:id="47345360">
          <w:marLeft w:val="0"/>
          <w:marRight w:val="0"/>
          <w:marTop w:val="0"/>
          <w:marBottom w:val="0"/>
          <w:divBdr>
            <w:top w:val="none" w:sz="0" w:space="0" w:color="auto"/>
            <w:left w:val="none" w:sz="0" w:space="0" w:color="auto"/>
            <w:bottom w:val="none" w:sz="0" w:space="0" w:color="auto"/>
            <w:right w:val="none" w:sz="0" w:space="0" w:color="auto"/>
          </w:divBdr>
          <w:divsChild>
            <w:div w:id="17507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243">
      <w:bodyDiv w:val="1"/>
      <w:marLeft w:val="0"/>
      <w:marRight w:val="0"/>
      <w:marTop w:val="0"/>
      <w:marBottom w:val="0"/>
      <w:divBdr>
        <w:top w:val="none" w:sz="0" w:space="0" w:color="auto"/>
        <w:left w:val="none" w:sz="0" w:space="0" w:color="auto"/>
        <w:bottom w:val="none" w:sz="0" w:space="0" w:color="auto"/>
        <w:right w:val="none" w:sz="0" w:space="0" w:color="auto"/>
      </w:divBdr>
      <w:divsChild>
        <w:div w:id="1735468564">
          <w:marLeft w:val="0"/>
          <w:marRight w:val="0"/>
          <w:marTop w:val="0"/>
          <w:marBottom w:val="0"/>
          <w:divBdr>
            <w:top w:val="none" w:sz="0" w:space="0" w:color="auto"/>
            <w:left w:val="none" w:sz="0" w:space="0" w:color="auto"/>
            <w:bottom w:val="none" w:sz="0" w:space="0" w:color="auto"/>
            <w:right w:val="none" w:sz="0" w:space="0" w:color="auto"/>
          </w:divBdr>
          <w:divsChild>
            <w:div w:id="1220827804">
              <w:marLeft w:val="0"/>
              <w:marRight w:val="0"/>
              <w:marTop w:val="0"/>
              <w:marBottom w:val="0"/>
              <w:divBdr>
                <w:top w:val="none" w:sz="0" w:space="0" w:color="auto"/>
                <w:left w:val="none" w:sz="0" w:space="0" w:color="auto"/>
                <w:bottom w:val="none" w:sz="0" w:space="0" w:color="auto"/>
                <w:right w:val="none" w:sz="0" w:space="0" w:color="auto"/>
              </w:divBdr>
            </w:div>
            <w:div w:id="718552138">
              <w:marLeft w:val="0"/>
              <w:marRight w:val="0"/>
              <w:marTop w:val="0"/>
              <w:marBottom w:val="0"/>
              <w:divBdr>
                <w:top w:val="none" w:sz="0" w:space="0" w:color="auto"/>
                <w:left w:val="none" w:sz="0" w:space="0" w:color="auto"/>
                <w:bottom w:val="none" w:sz="0" w:space="0" w:color="auto"/>
                <w:right w:val="none" w:sz="0" w:space="0" w:color="auto"/>
              </w:divBdr>
            </w:div>
            <w:div w:id="219874368">
              <w:marLeft w:val="0"/>
              <w:marRight w:val="0"/>
              <w:marTop w:val="0"/>
              <w:marBottom w:val="0"/>
              <w:divBdr>
                <w:top w:val="none" w:sz="0" w:space="0" w:color="auto"/>
                <w:left w:val="none" w:sz="0" w:space="0" w:color="auto"/>
                <w:bottom w:val="none" w:sz="0" w:space="0" w:color="auto"/>
                <w:right w:val="none" w:sz="0" w:space="0" w:color="auto"/>
              </w:divBdr>
            </w:div>
            <w:div w:id="616717260">
              <w:marLeft w:val="0"/>
              <w:marRight w:val="0"/>
              <w:marTop w:val="0"/>
              <w:marBottom w:val="0"/>
              <w:divBdr>
                <w:top w:val="none" w:sz="0" w:space="0" w:color="auto"/>
                <w:left w:val="none" w:sz="0" w:space="0" w:color="auto"/>
                <w:bottom w:val="none" w:sz="0" w:space="0" w:color="auto"/>
                <w:right w:val="none" w:sz="0" w:space="0" w:color="auto"/>
              </w:divBdr>
            </w:div>
            <w:div w:id="1459181577">
              <w:marLeft w:val="0"/>
              <w:marRight w:val="0"/>
              <w:marTop w:val="0"/>
              <w:marBottom w:val="0"/>
              <w:divBdr>
                <w:top w:val="none" w:sz="0" w:space="0" w:color="auto"/>
                <w:left w:val="none" w:sz="0" w:space="0" w:color="auto"/>
                <w:bottom w:val="none" w:sz="0" w:space="0" w:color="auto"/>
                <w:right w:val="none" w:sz="0" w:space="0" w:color="auto"/>
              </w:divBdr>
            </w:div>
            <w:div w:id="15886279">
              <w:marLeft w:val="0"/>
              <w:marRight w:val="0"/>
              <w:marTop w:val="0"/>
              <w:marBottom w:val="0"/>
              <w:divBdr>
                <w:top w:val="none" w:sz="0" w:space="0" w:color="auto"/>
                <w:left w:val="none" w:sz="0" w:space="0" w:color="auto"/>
                <w:bottom w:val="none" w:sz="0" w:space="0" w:color="auto"/>
                <w:right w:val="none" w:sz="0" w:space="0" w:color="auto"/>
              </w:divBdr>
            </w:div>
            <w:div w:id="1457067488">
              <w:marLeft w:val="0"/>
              <w:marRight w:val="0"/>
              <w:marTop w:val="0"/>
              <w:marBottom w:val="0"/>
              <w:divBdr>
                <w:top w:val="none" w:sz="0" w:space="0" w:color="auto"/>
                <w:left w:val="none" w:sz="0" w:space="0" w:color="auto"/>
                <w:bottom w:val="none" w:sz="0" w:space="0" w:color="auto"/>
                <w:right w:val="none" w:sz="0" w:space="0" w:color="auto"/>
              </w:divBdr>
            </w:div>
            <w:div w:id="1263345448">
              <w:marLeft w:val="0"/>
              <w:marRight w:val="0"/>
              <w:marTop w:val="0"/>
              <w:marBottom w:val="0"/>
              <w:divBdr>
                <w:top w:val="none" w:sz="0" w:space="0" w:color="auto"/>
                <w:left w:val="none" w:sz="0" w:space="0" w:color="auto"/>
                <w:bottom w:val="none" w:sz="0" w:space="0" w:color="auto"/>
                <w:right w:val="none" w:sz="0" w:space="0" w:color="auto"/>
              </w:divBdr>
            </w:div>
            <w:div w:id="1404522714">
              <w:marLeft w:val="0"/>
              <w:marRight w:val="0"/>
              <w:marTop w:val="0"/>
              <w:marBottom w:val="0"/>
              <w:divBdr>
                <w:top w:val="none" w:sz="0" w:space="0" w:color="auto"/>
                <w:left w:val="none" w:sz="0" w:space="0" w:color="auto"/>
                <w:bottom w:val="none" w:sz="0" w:space="0" w:color="auto"/>
                <w:right w:val="none" w:sz="0" w:space="0" w:color="auto"/>
              </w:divBdr>
            </w:div>
            <w:div w:id="1255899065">
              <w:marLeft w:val="0"/>
              <w:marRight w:val="0"/>
              <w:marTop w:val="0"/>
              <w:marBottom w:val="0"/>
              <w:divBdr>
                <w:top w:val="none" w:sz="0" w:space="0" w:color="auto"/>
                <w:left w:val="none" w:sz="0" w:space="0" w:color="auto"/>
                <w:bottom w:val="none" w:sz="0" w:space="0" w:color="auto"/>
                <w:right w:val="none" w:sz="0" w:space="0" w:color="auto"/>
              </w:divBdr>
            </w:div>
            <w:div w:id="355621358">
              <w:marLeft w:val="0"/>
              <w:marRight w:val="0"/>
              <w:marTop w:val="0"/>
              <w:marBottom w:val="0"/>
              <w:divBdr>
                <w:top w:val="none" w:sz="0" w:space="0" w:color="auto"/>
                <w:left w:val="none" w:sz="0" w:space="0" w:color="auto"/>
                <w:bottom w:val="none" w:sz="0" w:space="0" w:color="auto"/>
                <w:right w:val="none" w:sz="0" w:space="0" w:color="auto"/>
              </w:divBdr>
            </w:div>
            <w:div w:id="6272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7023">
      <w:bodyDiv w:val="1"/>
      <w:marLeft w:val="0"/>
      <w:marRight w:val="0"/>
      <w:marTop w:val="0"/>
      <w:marBottom w:val="0"/>
      <w:divBdr>
        <w:top w:val="none" w:sz="0" w:space="0" w:color="auto"/>
        <w:left w:val="none" w:sz="0" w:space="0" w:color="auto"/>
        <w:bottom w:val="none" w:sz="0" w:space="0" w:color="auto"/>
        <w:right w:val="none" w:sz="0" w:space="0" w:color="auto"/>
      </w:divBdr>
      <w:divsChild>
        <w:div w:id="1688483983">
          <w:marLeft w:val="0"/>
          <w:marRight w:val="0"/>
          <w:marTop w:val="0"/>
          <w:marBottom w:val="0"/>
          <w:divBdr>
            <w:top w:val="none" w:sz="0" w:space="0" w:color="auto"/>
            <w:left w:val="none" w:sz="0" w:space="0" w:color="auto"/>
            <w:bottom w:val="none" w:sz="0" w:space="0" w:color="auto"/>
            <w:right w:val="none" w:sz="0" w:space="0" w:color="auto"/>
          </w:divBdr>
          <w:divsChild>
            <w:div w:id="1753047068">
              <w:marLeft w:val="0"/>
              <w:marRight w:val="0"/>
              <w:marTop w:val="0"/>
              <w:marBottom w:val="0"/>
              <w:divBdr>
                <w:top w:val="none" w:sz="0" w:space="0" w:color="auto"/>
                <w:left w:val="none" w:sz="0" w:space="0" w:color="auto"/>
                <w:bottom w:val="none" w:sz="0" w:space="0" w:color="auto"/>
                <w:right w:val="none" w:sz="0" w:space="0" w:color="auto"/>
              </w:divBdr>
            </w:div>
            <w:div w:id="1233202933">
              <w:marLeft w:val="0"/>
              <w:marRight w:val="0"/>
              <w:marTop w:val="0"/>
              <w:marBottom w:val="0"/>
              <w:divBdr>
                <w:top w:val="none" w:sz="0" w:space="0" w:color="auto"/>
                <w:left w:val="none" w:sz="0" w:space="0" w:color="auto"/>
                <w:bottom w:val="none" w:sz="0" w:space="0" w:color="auto"/>
                <w:right w:val="none" w:sz="0" w:space="0" w:color="auto"/>
              </w:divBdr>
            </w:div>
            <w:div w:id="2070420960">
              <w:marLeft w:val="0"/>
              <w:marRight w:val="0"/>
              <w:marTop w:val="0"/>
              <w:marBottom w:val="0"/>
              <w:divBdr>
                <w:top w:val="none" w:sz="0" w:space="0" w:color="auto"/>
                <w:left w:val="none" w:sz="0" w:space="0" w:color="auto"/>
                <w:bottom w:val="none" w:sz="0" w:space="0" w:color="auto"/>
                <w:right w:val="none" w:sz="0" w:space="0" w:color="auto"/>
              </w:divBdr>
            </w:div>
            <w:div w:id="1037466674">
              <w:marLeft w:val="0"/>
              <w:marRight w:val="0"/>
              <w:marTop w:val="0"/>
              <w:marBottom w:val="0"/>
              <w:divBdr>
                <w:top w:val="none" w:sz="0" w:space="0" w:color="auto"/>
                <w:left w:val="none" w:sz="0" w:space="0" w:color="auto"/>
                <w:bottom w:val="none" w:sz="0" w:space="0" w:color="auto"/>
                <w:right w:val="none" w:sz="0" w:space="0" w:color="auto"/>
              </w:divBdr>
            </w:div>
            <w:div w:id="667563543">
              <w:marLeft w:val="0"/>
              <w:marRight w:val="0"/>
              <w:marTop w:val="0"/>
              <w:marBottom w:val="0"/>
              <w:divBdr>
                <w:top w:val="none" w:sz="0" w:space="0" w:color="auto"/>
                <w:left w:val="none" w:sz="0" w:space="0" w:color="auto"/>
                <w:bottom w:val="none" w:sz="0" w:space="0" w:color="auto"/>
                <w:right w:val="none" w:sz="0" w:space="0" w:color="auto"/>
              </w:divBdr>
            </w:div>
            <w:div w:id="897516159">
              <w:marLeft w:val="0"/>
              <w:marRight w:val="0"/>
              <w:marTop w:val="0"/>
              <w:marBottom w:val="0"/>
              <w:divBdr>
                <w:top w:val="none" w:sz="0" w:space="0" w:color="auto"/>
                <w:left w:val="none" w:sz="0" w:space="0" w:color="auto"/>
                <w:bottom w:val="none" w:sz="0" w:space="0" w:color="auto"/>
                <w:right w:val="none" w:sz="0" w:space="0" w:color="auto"/>
              </w:divBdr>
            </w:div>
            <w:div w:id="10024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0145">
      <w:bodyDiv w:val="1"/>
      <w:marLeft w:val="0"/>
      <w:marRight w:val="0"/>
      <w:marTop w:val="0"/>
      <w:marBottom w:val="0"/>
      <w:divBdr>
        <w:top w:val="none" w:sz="0" w:space="0" w:color="auto"/>
        <w:left w:val="none" w:sz="0" w:space="0" w:color="auto"/>
        <w:bottom w:val="none" w:sz="0" w:space="0" w:color="auto"/>
        <w:right w:val="none" w:sz="0" w:space="0" w:color="auto"/>
      </w:divBdr>
      <w:divsChild>
        <w:div w:id="1895581333">
          <w:marLeft w:val="0"/>
          <w:marRight w:val="0"/>
          <w:marTop w:val="0"/>
          <w:marBottom w:val="0"/>
          <w:divBdr>
            <w:top w:val="none" w:sz="0" w:space="0" w:color="auto"/>
            <w:left w:val="none" w:sz="0" w:space="0" w:color="auto"/>
            <w:bottom w:val="none" w:sz="0" w:space="0" w:color="auto"/>
            <w:right w:val="none" w:sz="0" w:space="0" w:color="auto"/>
          </w:divBdr>
          <w:divsChild>
            <w:div w:id="2666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0179">
      <w:bodyDiv w:val="1"/>
      <w:marLeft w:val="0"/>
      <w:marRight w:val="0"/>
      <w:marTop w:val="0"/>
      <w:marBottom w:val="0"/>
      <w:divBdr>
        <w:top w:val="none" w:sz="0" w:space="0" w:color="auto"/>
        <w:left w:val="none" w:sz="0" w:space="0" w:color="auto"/>
        <w:bottom w:val="none" w:sz="0" w:space="0" w:color="auto"/>
        <w:right w:val="none" w:sz="0" w:space="0" w:color="auto"/>
      </w:divBdr>
      <w:divsChild>
        <w:div w:id="931427692">
          <w:marLeft w:val="0"/>
          <w:marRight w:val="0"/>
          <w:marTop w:val="0"/>
          <w:marBottom w:val="0"/>
          <w:divBdr>
            <w:top w:val="none" w:sz="0" w:space="0" w:color="auto"/>
            <w:left w:val="none" w:sz="0" w:space="0" w:color="auto"/>
            <w:bottom w:val="none" w:sz="0" w:space="0" w:color="auto"/>
            <w:right w:val="none" w:sz="0" w:space="0" w:color="auto"/>
          </w:divBdr>
          <w:divsChild>
            <w:div w:id="1719159925">
              <w:marLeft w:val="0"/>
              <w:marRight w:val="0"/>
              <w:marTop w:val="0"/>
              <w:marBottom w:val="0"/>
              <w:divBdr>
                <w:top w:val="none" w:sz="0" w:space="0" w:color="auto"/>
                <w:left w:val="none" w:sz="0" w:space="0" w:color="auto"/>
                <w:bottom w:val="none" w:sz="0" w:space="0" w:color="auto"/>
                <w:right w:val="none" w:sz="0" w:space="0" w:color="auto"/>
              </w:divBdr>
            </w:div>
            <w:div w:id="1025327891">
              <w:marLeft w:val="0"/>
              <w:marRight w:val="0"/>
              <w:marTop w:val="0"/>
              <w:marBottom w:val="0"/>
              <w:divBdr>
                <w:top w:val="none" w:sz="0" w:space="0" w:color="auto"/>
                <w:left w:val="none" w:sz="0" w:space="0" w:color="auto"/>
                <w:bottom w:val="none" w:sz="0" w:space="0" w:color="auto"/>
                <w:right w:val="none" w:sz="0" w:space="0" w:color="auto"/>
              </w:divBdr>
            </w:div>
            <w:div w:id="1500924221">
              <w:marLeft w:val="0"/>
              <w:marRight w:val="0"/>
              <w:marTop w:val="0"/>
              <w:marBottom w:val="0"/>
              <w:divBdr>
                <w:top w:val="none" w:sz="0" w:space="0" w:color="auto"/>
                <w:left w:val="none" w:sz="0" w:space="0" w:color="auto"/>
                <w:bottom w:val="none" w:sz="0" w:space="0" w:color="auto"/>
                <w:right w:val="none" w:sz="0" w:space="0" w:color="auto"/>
              </w:divBdr>
            </w:div>
            <w:div w:id="1055734260">
              <w:marLeft w:val="0"/>
              <w:marRight w:val="0"/>
              <w:marTop w:val="0"/>
              <w:marBottom w:val="0"/>
              <w:divBdr>
                <w:top w:val="none" w:sz="0" w:space="0" w:color="auto"/>
                <w:left w:val="none" w:sz="0" w:space="0" w:color="auto"/>
                <w:bottom w:val="none" w:sz="0" w:space="0" w:color="auto"/>
                <w:right w:val="none" w:sz="0" w:space="0" w:color="auto"/>
              </w:divBdr>
            </w:div>
            <w:div w:id="17498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7920">
      <w:bodyDiv w:val="1"/>
      <w:marLeft w:val="0"/>
      <w:marRight w:val="0"/>
      <w:marTop w:val="0"/>
      <w:marBottom w:val="0"/>
      <w:divBdr>
        <w:top w:val="none" w:sz="0" w:space="0" w:color="auto"/>
        <w:left w:val="none" w:sz="0" w:space="0" w:color="auto"/>
        <w:bottom w:val="none" w:sz="0" w:space="0" w:color="auto"/>
        <w:right w:val="none" w:sz="0" w:space="0" w:color="auto"/>
      </w:divBdr>
      <w:divsChild>
        <w:div w:id="1202787545">
          <w:marLeft w:val="0"/>
          <w:marRight w:val="0"/>
          <w:marTop w:val="0"/>
          <w:marBottom w:val="0"/>
          <w:divBdr>
            <w:top w:val="none" w:sz="0" w:space="0" w:color="auto"/>
            <w:left w:val="none" w:sz="0" w:space="0" w:color="auto"/>
            <w:bottom w:val="none" w:sz="0" w:space="0" w:color="auto"/>
            <w:right w:val="none" w:sz="0" w:space="0" w:color="auto"/>
          </w:divBdr>
          <w:divsChild>
            <w:div w:id="1238711730">
              <w:marLeft w:val="0"/>
              <w:marRight w:val="0"/>
              <w:marTop w:val="0"/>
              <w:marBottom w:val="0"/>
              <w:divBdr>
                <w:top w:val="none" w:sz="0" w:space="0" w:color="auto"/>
                <w:left w:val="none" w:sz="0" w:space="0" w:color="auto"/>
                <w:bottom w:val="none" w:sz="0" w:space="0" w:color="auto"/>
                <w:right w:val="none" w:sz="0" w:space="0" w:color="auto"/>
              </w:divBdr>
            </w:div>
            <w:div w:id="2122533612">
              <w:marLeft w:val="0"/>
              <w:marRight w:val="0"/>
              <w:marTop w:val="0"/>
              <w:marBottom w:val="0"/>
              <w:divBdr>
                <w:top w:val="none" w:sz="0" w:space="0" w:color="auto"/>
                <w:left w:val="none" w:sz="0" w:space="0" w:color="auto"/>
                <w:bottom w:val="none" w:sz="0" w:space="0" w:color="auto"/>
                <w:right w:val="none" w:sz="0" w:space="0" w:color="auto"/>
              </w:divBdr>
            </w:div>
            <w:div w:id="1375347459">
              <w:marLeft w:val="0"/>
              <w:marRight w:val="0"/>
              <w:marTop w:val="0"/>
              <w:marBottom w:val="0"/>
              <w:divBdr>
                <w:top w:val="none" w:sz="0" w:space="0" w:color="auto"/>
                <w:left w:val="none" w:sz="0" w:space="0" w:color="auto"/>
                <w:bottom w:val="none" w:sz="0" w:space="0" w:color="auto"/>
                <w:right w:val="none" w:sz="0" w:space="0" w:color="auto"/>
              </w:divBdr>
            </w:div>
            <w:div w:id="745762124">
              <w:marLeft w:val="0"/>
              <w:marRight w:val="0"/>
              <w:marTop w:val="0"/>
              <w:marBottom w:val="0"/>
              <w:divBdr>
                <w:top w:val="none" w:sz="0" w:space="0" w:color="auto"/>
                <w:left w:val="none" w:sz="0" w:space="0" w:color="auto"/>
                <w:bottom w:val="none" w:sz="0" w:space="0" w:color="auto"/>
                <w:right w:val="none" w:sz="0" w:space="0" w:color="auto"/>
              </w:divBdr>
            </w:div>
            <w:div w:id="679047328">
              <w:marLeft w:val="0"/>
              <w:marRight w:val="0"/>
              <w:marTop w:val="0"/>
              <w:marBottom w:val="0"/>
              <w:divBdr>
                <w:top w:val="none" w:sz="0" w:space="0" w:color="auto"/>
                <w:left w:val="none" w:sz="0" w:space="0" w:color="auto"/>
                <w:bottom w:val="none" w:sz="0" w:space="0" w:color="auto"/>
                <w:right w:val="none" w:sz="0" w:space="0" w:color="auto"/>
              </w:divBdr>
            </w:div>
            <w:div w:id="1621913116">
              <w:marLeft w:val="0"/>
              <w:marRight w:val="0"/>
              <w:marTop w:val="0"/>
              <w:marBottom w:val="0"/>
              <w:divBdr>
                <w:top w:val="none" w:sz="0" w:space="0" w:color="auto"/>
                <w:left w:val="none" w:sz="0" w:space="0" w:color="auto"/>
                <w:bottom w:val="none" w:sz="0" w:space="0" w:color="auto"/>
                <w:right w:val="none" w:sz="0" w:space="0" w:color="auto"/>
              </w:divBdr>
            </w:div>
            <w:div w:id="1257399487">
              <w:marLeft w:val="0"/>
              <w:marRight w:val="0"/>
              <w:marTop w:val="0"/>
              <w:marBottom w:val="0"/>
              <w:divBdr>
                <w:top w:val="none" w:sz="0" w:space="0" w:color="auto"/>
                <w:left w:val="none" w:sz="0" w:space="0" w:color="auto"/>
                <w:bottom w:val="none" w:sz="0" w:space="0" w:color="auto"/>
                <w:right w:val="none" w:sz="0" w:space="0" w:color="auto"/>
              </w:divBdr>
            </w:div>
            <w:div w:id="458376142">
              <w:marLeft w:val="0"/>
              <w:marRight w:val="0"/>
              <w:marTop w:val="0"/>
              <w:marBottom w:val="0"/>
              <w:divBdr>
                <w:top w:val="none" w:sz="0" w:space="0" w:color="auto"/>
                <w:left w:val="none" w:sz="0" w:space="0" w:color="auto"/>
                <w:bottom w:val="none" w:sz="0" w:space="0" w:color="auto"/>
                <w:right w:val="none" w:sz="0" w:space="0" w:color="auto"/>
              </w:divBdr>
            </w:div>
            <w:div w:id="1155610401">
              <w:marLeft w:val="0"/>
              <w:marRight w:val="0"/>
              <w:marTop w:val="0"/>
              <w:marBottom w:val="0"/>
              <w:divBdr>
                <w:top w:val="none" w:sz="0" w:space="0" w:color="auto"/>
                <w:left w:val="none" w:sz="0" w:space="0" w:color="auto"/>
                <w:bottom w:val="none" w:sz="0" w:space="0" w:color="auto"/>
                <w:right w:val="none" w:sz="0" w:space="0" w:color="auto"/>
              </w:divBdr>
            </w:div>
            <w:div w:id="149444090">
              <w:marLeft w:val="0"/>
              <w:marRight w:val="0"/>
              <w:marTop w:val="0"/>
              <w:marBottom w:val="0"/>
              <w:divBdr>
                <w:top w:val="none" w:sz="0" w:space="0" w:color="auto"/>
                <w:left w:val="none" w:sz="0" w:space="0" w:color="auto"/>
                <w:bottom w:val="none" w:sz="0" w:space="0" w:color="auto"/>
                <w:right w:val="none" w:sz="0" w:space="0" w:color="auto"/>
              </w:divBdr>
            </w:div>
            <w:div w:id="42296827">
              <w:marLeft w:val="0"/>
              <w:marRight w:val="0"/>
              <w:marTop w:val="0"/>
              <w:marBottom w:val="0"/>
              <w:divBdr>
                <w:top w:val="none" w:sz="0" w:space="0" w:color="auto"/>
                <w:left w:val="none" w:sz="0" w:space="0" w:color="auto"/>
                <w:bottom w:val="none" w:sz="0" w:space="0" w:color="auto"/>
                <w:right w:val="none" w:sz="0" w:space="0" w:color="auto"/>
              </w:divBdr>
            </w:div>
            <w:div w:id="1825580395">
              <w:marLeft w:val="0"/>
              <w:marRight w:val="0"/>
              <w:marTop w:val="0"/>
              <w:marBottom w:val="0"/>
              <w:divBdr>
                <w:top w:val="none" w:sz="0" w:space="0" w:color="auto"/>
                <w:left w:val="none" w:sz="0" w:space="0" w:color="auto"/>
                <w:bottom w:val="none" w:sz="0" w:space="0" w:color="auto"/>
                <w:right w:val="none" w:sz="0" w:space="0" w:color="auto"/>
              </w:divBdr>
            </w:div>
            <w:div w:id="5119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4545">
      <w:bodyDiv w:val="1"/>
      <w:marLeft w:val="0"/>
      <w:marRight w:val="0"/>
      <w:marTop w:val="0"/>
      <w:marBottom w:val="0"/>
      <w:divBdr>
        <w:top w:val="none" w:sz="0" w:space="0" w:color="auto"/>
        <w:left w:val="none" w:sz="0" w:space="0" w:color="auto"/>
        <w:bottom w:val="none" w:sz="0" w:space="0" w:color="auto"/>
        <w:right w:val="none" w:sz="0" w:space="0" w:color="auto"/>
      </w:divBdr>
      <w:divsChild>
        <w:div w:id="1613241992">
          <w:marLeft w:val="0"/>
          <w:marRight w:val="0"/>
          <w:marTop w:val="0"/>
          <w:marBottom w:val="0"/>
          <w:divBdr>
            <w:top w:val="none" w:sz="0" w:space="0" w:color="auto"/>
            <w:left w:val="none" w:sz="0" w:space="0" w:color="auto"/>
            <w:bottom w:val="none" w:sz="0" w:space="0" w:color="auto"/>
            <w:right w:val="none" w:sz="0" w:space="0" w:color="auto"/>
          </w:divBdr>
          <w:divsChild>
            <w:div w:id="1184897411">
              <w:marLeft w:val="0"/>
              <w:marRight w:val="0"/>
              <w:marTop w:val="0"/>
              <w:marBottom w:val="0"/>
              <w:divBdr>
                <w:top w:val="none" w:sz="0" w:space="0" w:color="auto"/>
                <w:left w:val="none" w:sz="0" w:space="0" w:color="auto"/>
                <w:bottom w:val="none" w:sz="0" w:space="0" w:color="auto"/>
                <w:right w:val="none" w:sz="0" w:space="0" w:color="auto"/>
              </w:divBdr>
            </w:div>
            <w:div w:id="1282959000">
              <w:marLeft w:val="0"/>
              <w:marRight w:val="0"/>
              <w:marTop w:val="0"/>
              <w:marBottom w:val="0"/>
              <w:divBdr>
                <w:top w:val="none" w:sz="0" w:space="0" w:color="auto"/>
                <w:left w:val="none" w:sz="0" w:space="0" w:color="auto"/>
                <w:bottom w:val="none" w:sz="0" w:space="0" w:color="auto"/>
                <w:right w:val="none" w:sz="0" w:space="0" w:color="auto"/>
              </w:divBdr>
            </w:div>
            <w:div w:id="1798836570">
              <w:marLeft w:val="0"/>
              <w:marRight w:val="0"/>
              <w:marTop w:val="0"/>
              <w:marBottom w:val="0"/>
              <w:divBdr>
                <w:top w:val="none" w:sz="0" w:space="0" w:color="auto"/>
                <w:left w:val="none" w:sz="0" w:space="0" w:color="auto"/>
                <w:bottom w:val="none" w:sz="0" w:space="0" w:color="auto"/>
                <w:right w:val="none" w:sz="0" w:space="0" w:color="auto"/>
              </w:divBdr>
            </w:div>
            <w:div w:id="6110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555">
      <w:bodyDiv w:val="1"/>
      <w:marLeft w:val="0"/>
      <w:marRight w:val="0"/>
      <w:marTop w:val="0"/>
      <w:marBottom w:val="0"/>
      <w:divBdr>
        <w:top w:val="none" w:sz="0" w:space="0" w:color="auto"/>
        <w:left w:val="none" w:sz="0" w:space="0" w:color="auto"/>
        <w:bottom w:val="none" w:sz="0" w:space="0" w:color="auto"/>
        <w:right w:val="none" w:sz="0" w:space="0" w:color="auto"/>
      </w:divBdr>
      <w:divsChild>
        <w:div w:id="1324242222">
          <w:marLeft w:val="0"/>
          <w:marRight w:val="0"/>
          <w:marTop w:val="0"/>
          <w:marBottom w:val="0"/>
          <w:divBdr>
            <w:top w:val="none" w:sz="0" w:space="0" w:color="auto"/>
            <w:left w:val="none" w:sz="0" w:space="0" w:color="auto"/>
            <w:bottom w:val="none" w:sz="0" w:space="0" w:color="auto"/>
            <w:right w:val="none" w:sz="0" w:space="0" w:color="auto"/>
          </w:divBdr>
          <w:divsChild>
            <w:div w:id="15495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1650">
      <w:bodyDiv w:val="1"/>
      <w:marLeft w:val="0"/>
      <w:marRight w:val="0"/>
      <w:marTop w:val="0"/>
      <w:marBottom w:val="0"/>
      <w:divBdr>
        <w:top w:val="none" w:sz="0" w:space="0" w:color="auto"/>
        <w:left w:val="none" w:sz="0" w:space="0" w:color="auto"/>
        <w:bottom w:val="none" w:sz="0" w:space="0" w:color="auto"/>
        <w:right w:val="none" w:sz="0" w:space="0" w:color="auto"/>
      </w:divBdr>
      <w:divsChild>
        <w:div w:id="1316029840">
          <w:marLeft w:val="0"/>
          <w:marRight w:val="0"/>
          <w:marTop w:val="0"/>
          <w:marBottom w:val="0"/>
          <w:divBdr>
            <w:top w:val="none" w:sz="0" w:space="0" w:color="auto"/>
            <w:left w:val="none" w:sz="0" w:space="0" w:color="auto"/>
            <w:bottom w:val="none" w:sz="0" w:space="0" w:color="auto"/>
            <w:right w:val="none" w:sz="0" w:space="0" w:color="auto"/>
          </w:divBdr>
          <w:divsChild>
            <w:div w:id="220749914">
              <w:marLeft w:val="0"/>
              <w:marRight w:val="0"/>
              <w:marTop w:val="0"/>
              <w:marBottom w:val="0"/>
              <w:divBdr>
                <w:top w:val="none" w:sz="0" w:space="0" w:color="auto"/>
                <w:left w:val="none" w:sz="0" w:space="0" w:color="auto"/>
                <w:bottom w:val="none" w:sz="0" w:space="0" w:color="auto"/>
                <w:right w:val="none" w:sz="0" w:space="0" w:color="auto"/>
              </w:divBdr>
            </w:div>
            <w:div w:id="266618869">
              <w:marLeft w:val="0"/>
              <w:marRight w:val="0"/>
              <w:marTop w:val="0"/>
              <w:marBottom w:val="0"/>
              <w:divBdr>
                <w:top w:val="none" w:sz="0" w:space="0" w:color="auto"/>
                <w:left w:val="none" w:sz="0" w:space="0" w:color="auto"/>
                <w:bottom w:val="none" w:sz="0" w:space="0" w:color="auto"/>
                <w:right w:val="none" w:sz="0" w:space="0" w:color="auto"/>
              </w:divBdr>
            </w:div>
            <w:div w:id="604847325">
              <w:marLeft w:val="0"/>
              <w:marRight w:val="0"/>
              <w:marTop w:val="0"/>
              <w:marBottom w:val="0"/>
              <w:divBdr>
                <w:top w:val="none" w:sz="0" w:space="0" w:color="auto"/>
                <w:left w:val="none" w:sz="0" w:space="0" w:color="auto"/>
                <w:bottom w:val="none" w:sz="0" w:space="0" w:color="auto"/>
                <w:right w:val="none" w:sz="0" w:space="0" w:color="auto"/>
              </w:divBdr>
            </w:div>
            <w:div w:id="1922595194">
              <w:marLeft w:val="0"/>
              <w:marRight w:val="0"/>
              <w:marTop w:val="0"/>
              <w:marBottom w:val="0"/>
              <w:divBdr>
                <w:top w:val="none" w:sz="0" w:space="0" w:color="auto"/>
                <w:left w:val="none" w:sz="0" w:space="0" w:color="auto"/>
                <w:bottom w:val="none" w:sz="0" w:space="0" w:color="auto"/>
                <w:right w:val="none" w:sz="0" w:space="0" w:color="auto"/>
              </w:divBdr>
            </w:div>
            <w:div w:id="1501577182">
              <w:marLeft w:val="0"/>
              <w:marRight w:val="0"/>
              <w:marTop w:val="0"/>
              <w:marBottom w:val="0"/>
              <w:divBdr>
                <w:top w:val="none" w:sz="0" w:space="0" w:color="auto"/>
                <w:left w:val="none" w:sz="0" w:space="0" w:color="auto"/>
                <w:bottom w:val="none" w:sz="0" w:space="0" w:color="auto"/>
                <w:right w:val="none" w:sz="0" w:space="0" w:color="auto"/>
              </w:divBdr>
            </w:div>
            <w:div w:id="1152211212">
              <w:marLeft w:val="0"/>
              <w:marRight w:val="0"/>
              <w:marTop w:val="0"/>
              <w:marBottom w:val="0"/>
              <w:divBdr>
                <w:top w:val="none" w:sz="0" w:space="0" w:color="auto"/>
                <w:left w:val="none" w:sz="0" w:space="0" w:color="auto"/>
                <w:bottom w:val="none" w:sz="0" w:space="0" w:color="auto"/>
                <w:right w:val="none" w:sz="0" w:space="0" w:color="auto"/>
              </w:divBdr>
            </w:div>
            <w:div w:id="899512284">
              <w:marLeft w:val="0"/>
              <w:marRight w:val="0"/>
              <w:marTop w:val="0"/>
              <w:marBottom w:val="0"/>
              <w:divBdr>
                <w:top w:val="none" w:sz="0" w:space="0" w:color="auto"/>
                <w:left w:val="none" w:sz="0" w:space="0" w:color="auto"/>
                <w:bottom w:val="none" w:sz="0" w:space="0" w:color="auto"/>
                <w:right w:val="none" w:sz="0" w:space="0" w:color="auto"/>
              </w:divBdr>
            </w:div>
            <w:div w:id="1652446224">
              <w:marLeft w:val="0"/>
              <w:marRight w:val="0"/>
              <w:marTop w:val="0"/>
              <w:marBottom w:val="0"/>
              <w:divBdr>
                <w:top w:val="none" w:sz="0" w:space="0" w:color="auto"/>
                <w:left w:val="none" w:sz="0" w:space="0" w:color="auto"/>
                <w:bottom w:val="none" w:sz="0" w:space="0" w:color="auto"/>
                <w:right w:val="none" w:sz="0" w:space="0" w:color="auto"/>
              </w:divBdr>
            </w:div>
            <w:div w:id="454371825">
              <w:marLeft w:val="0"/>
              <w:marRight w:val="0"/>
              <w:marTop w:val="0"/>
              <w:marBottom w:val="0"/>
              <w:divBdr>
                <w:top w:val="none" w:sz="0" w:space="0" w:color="auto"/>
                <w:left w:val="none" w:sz="0" w:space="0" w:color="auto"/>
                <w:bottom w:val="none" w:sz="0" w:space="0" w:color="auto"/>
                <w:right w:val="none" w:sz="0" w:space="0" w:color="auto"/>
              </w:divBdr>
            </w:div>
            <w:div w:id="557712003">
              <w:marLeft w:val="0"/>
              <w:marRight w:val="0"/>
              <w:marTop w:val="0"/>
              <w:marBottom w:val="0"/>
              <w:divBdr>
                <w:top w:val="none" w:sz="0" w:space="0" w:color="auto"/>
                <w:left w:val="none" w:sz="0" w:space="0" w:color="auto"/>
                <w:bottom w:val="none" w:sz="0" w:space="0" w:color="auto"/>
                <w:right w:val="none" w:sz="0" w:space="0" w:color="auto"/>
              </w:divBdr>
            </w:div>
            <w:div w:id="1619331777">
              <w:marLeft w:val="0"/>
              <w:marRight w:val="0"/>
              <w:marTop w:val="0"/>
              <w:marBottom w:val="0"/>
              <w:divBdr>
                <w:top w:val="none" w:sz="0" w:space="0" w:color="auto"/>
                <w:left w:val="none" w:sz="0" w:space="0" w:color="auto"/>
                <w:bottom w:val="none" w:sz="0" w:space="0" w:color="auto"/>
                <w:right w:val="none" w:sz="0" w:space="0" w:color="auto"/>
              </w:divBdr>
            </w:div>
            <w:div w:id="7209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7758">
      <w:bodyDiv w:val="1"/>
      <w:marLeft w:val="0"/>
      <w:marRight w:val="0"/>
      <w:marTop w:val="0"/>
      <w:marBottom w:val="0"/>
      <w:divBdr>
        <w:top w:val="none" w:sz="0" w:space="0" w:color="auto"/>
        <w:left w:val="none" w:sz="0" w:space="0" w:color="auto"/>
        <w:bottom w:val="none" w:sz="0" w:space="0" w:color="auto"/>
        <w:right w:val="none" w:sz="0" w:space="0" w:color="auto"/>
      </w:divBdr>
      <w:divsChild>
        <w:div w:id="2007973985">
          <w:marLeft w:val="0"/>
          <w:marRight w:val="0"/>
          <w:marTop w:val="0"/>
          <w:marBottom w:val="0"/>
          <w:divBdr>
            <w:top w:val="none" w:sz="0" w:space="0" w:color="auto"/>
            <w:left w:val="none" w:sz="0" w:space="0" w:color="auto"/>
            <w:bottom w:val="none" w:sz="0" w:space="0" w:color="auto"/>
            <w:right w:val="none" w:sz="0" w:space="0" w:color="auto"/>
          </w:divBdr>
          <w:divsChild>
            <w:div w:id="2140877810">
              <w:marLeft w:val="0"/>
              <w:marRight w:val="0"/>
              <w:marTop w:val="0"/>
              <w:marBottom w:val="0"/>
              <w:divBdr>
                <w:top w:val="none" w:sz="0" w:space="0" w:color="auto"/>
                <w:left w:val="none" w:sz="0" w:space="0" w:color="auto"/>
                <w:bottom w:val="none" w:sz="0" w:space="0" w:color="auto"/>
                <w:right w:val="none" w:sz="0" w:space="0" w:color="auto"/>
              </w:divBdr>
            </w:div>
            <w:div w:id="1372460145">
              <w:marLeft w:val="0"/>
              <w:marRight w:val="0"/>
              <w:marTop w:val="0"/>
              <w:marBottom w:val="0"/>
              <w:divBdr>
                <w:top w:val="none" w:sz="0" w:space="0" w:color="auto"/>
                <w:left w:val="none" w:sz="0" w:space="0" w:color="auto"/>
                <w:bottom w:val="none" w:sz="0" w:space="0" w:color="auto"/>
                <w:right w:val="none" w:sz="0" w:space="0" w:color="auto"/>
              </w:divBdr>
            </w:div>
            <w:div w:id="1262107997">
              <w:marLeft w:val="0"/>
              <w:marRight w:val="0"/>
              <w:marTop w:val="0"/>
              <w:marBottom w:val="0"/>
              <w:divBdr>
                <w:top w:val="none" w:sz="0" w:space="0" w:color="auto"/>
                <w:left w:val="none" w:sz="0" w:space="0" w:color="auto"/>
                <w:bottom w:val="none" w:sz="0" w:space="0" w:color="auto"/>
                <w:right w:val="none" w:sz="0" w:space="0" w:color="auto"/>
              </w:divBdr>
            </w:div>
            <w:div w:id="827789875">
              <w:marLeft w:val="0"/>
              <w:marRight w:val="0"/>
              <w:marTop w:val="0"/>
              <w:marBottom w:val="0"/>
              <w:divBdr>
                <w:top w:val="none" w:sz="0" w:space="0" w:color="auto"/>
                <w:left w:val="none" w:sz="0" w:space="0" w:color="auto"/>
                <w:bottom w:val="none" w:sz="0" w:space="0" w:color="auto"/>
                <w:right w:val="none" w:sz="0" w:space="0" w:color="auto"/>
              </w:divBdr>
            </w:div>
            <w:div w:id="1272856573">
              <w:marLeft w:val="0"/>
              <w:marRight w:val="0"/>
              <w:marTop w:val="0"/>
              <w:marBottom w:val="0"/>
              <w:divBdr>
                <w:top w:val="none" w:sz="0" w:space="0" w:color="auto"/>
                <w:left w:val="none" w:sz="0" w:space="0" w:color="auto"/>
                <w:bottom w:val="none" w:sz="0" w:space="0" w:color="auto"/>
                <w:right w:val="none" w:sz="0" w:space="0" w:color="auto"/>
              </w:divBdr>
            </w:div>
            <w:div w:id="2022078976">
              <w:marLeft w:val="0"/>
              <w:marRight w:val="0"/>
              <w:marTop w:val="0"/>
              <w:marBottom w:val="0"/>
              <w:divBdr>
                <w:top w:val="none" w:sz="0" w:space="0" w:color="auto"/>
                <w:left w:val="none" w:sz="0" w:space="0" w:color="auto"/>
                <w:bottom w:val="none" w:sz="0" w:space="0" w:color="auto"/>
                <w:right w:val="none" w:sz="0" w:space="0" w:color="auto"/>
              </w:divBdr>
            </w:div>
            <w:div w:id="881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2061">
      <w:bodyDiv w:val="1"/>
      <w:marLeft w:val="0"/>
      <w:marRight w:val="0"/>
      <w:marTop w:val="0"/>
      <w:marBottom w:val="0"/>
      <w:divBdr>
        <w:top w:val="none" w:sz="0" w:space="0" w:color="auto"/>
        <w:left w:val="none" w:sz="0" w:space="0" w:color="auto"/>
        <w:bottom w:val="none" w:sz="0" w:space="0" w:color="auto"/>
        <w:right w:val="none" w:sz="0" w:space="0" w:color="auto"/>
      </w:divBdr>
      <w:divsChild>
        <w:div w:id="2039774396">
          <w:marLeft w:val="0"/>
          <w:marRight w:val="0"/>
          <w:marTop w:val="0"/>
          <w:marBottom w:val="0"/>
          <w:divBdr>
            <w:top w:val="none" w:sz="0" w:space="0" w:color="auto"/>
            <w:left w:val="none" w:sz="0" w:space="0" w:color="auto"/>
            <w:bottom w:val="none" w:sz="0" w:space="0" w:color="auto"/>
            <w:right w:val="none" w:sz="0" w:space="0" w:color="auto"/>
          </w:divBdr>
          <w:divsChild>
            <w:div w:id="15035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3659">
      <w:bodyDiv w:val="1"/>
      <w:marLeft w:val="0"/>
      <w:marRight w:val="0"/>
      <w:marTop w:val="0"/>
      <w:marBottom w:val="0"/>
      <w:divBdr>
        <w:top w:val="none" w:sz="0" w:space="0" w:color="auto"/>
        <w:left w:val="none" w:sz="0" w:space="0" w:color="auto"/>
        <w:bottom w:val="none" w:sz="0" w:space="0" w:color="auto"/>
        <w:right w:val="none" w:sz="0" w:space="0" w:color="auto"/>
      </w:divBdr>
      <w:divsChild>
        <w:div w:id="838278266">
          <w:marLeft w:val="0"/>
          <w:marRight w:val="0"/>
          <w:marTop w:val="0"/>
          <w:marBottom w:val="0"/>
          <w:divBdr>
            <w:top w:val="none" w:sz="0" w:space="0" w:color="auto"/>
            <w:left w:val="none" w:sz="0" w:space="0" w:color="auto"/>
            <w:bottom w:val="none" w:sz="0" w:space="0" w:color="auto"/>
            <w:right w:val="none" w:sz="0" w:space="0" w:color="auto"/>
          </w:divBdr>
          <w:divsChild>
            <w:div w:id="1937444398">
              <w:marLeft w:val="0"/>
              <w:marRight w:val="0"/>
              <w:marTop w:val="0"/>
              <w:marBottom w:val="0"/>
              <w:divBdr>
                <w:top w:val="none" w:sz="0" w:space="0" w:color="auto"/>
                <w:left w:val="none" w:sz="0" w:space="0" w:color="auto"/>
                <w:bottom w:val="none" w:sz="0" w:space="0" w:color="auto"/>
                <w:right w:val="none" w:sz="0" w:space="0" w:color="auto"/>
              </w:divBdr>
            </w:div>
            <w:div w:id="20165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x.org/course/algorithms-design-and-analysis-part-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x.org/course/algorithms-design-and-analys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playlist?list=PLEGCF-WLh2RJ5W-pt-KE9GUArTDzVwL1P" TargetMode="External"/><Relationship Id="rId4" Type="http://schemas.openxmlformats.org/officeDocument/2006/relationships/settings" Target="settings.xml"/><Relationship Id="rId9" Type="http://schemas.openxmlformats.org/officeDocument/2006/relationships/hyperlink" Target="https://www.youtube.com/playlist?list=PLEGCF-WLh2RLHqXx6-GZr_w7LgqKDXxN_"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E9B7D-B23C-43AF-9DB4-26F3D460D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HieuUit</dc:creator>
  <cp:keywords/>
  <dc:description/>
  <cp:lastModifiedBy>Admin</cp:lastModifiedBy>
  <cp:revision>2</cp:revision>
  <cp:lastPrinted>2019-01-18T06:39:00Z</cp:lastPrinted>
  <dcterms:created xsi:type="dcterms:W3CDTF">2021-01-03T14:32:00Z</dcterms:created>
  <dcterms:modified xsi:type="dcterms:W3CDTF">2021-01-03T14:32:00Z</dcterms:modified>
</cp:coreProperties>
</file>